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DC72E" w14:textId="11A93975" w:rsidR="0001206B" w:rsidRDefault="0001206B" w:rsidP="00C0119F">
      <w:pPr>
        <w:pStyle w:val="NoSpacing"/>
        <w:spacing w:line="240" w:lineRule="auto"/>
        <w:rPr>
          <w:color w:val="FF0000"/>
        </w:rPr>
      </w:pPr>
      <w:proofErr w:type="spellStart"/>
      <w:r>
        <w:t>Suyi</w:t>
      </w:r>
      <w:proofErr w:type="spellEnd"/>
      <w:r>
        <w:t xml:space="preserve"> Liu</w:t>
      </w:r>
      <w:r w:rsidR="00155B0A">
        <w:t xml:space="preserve">     </w:t>
      </w:r>
    </w:p>
    <w:p w14:paraId="113F28CC" w14:textId="39F86B55" w:rsidR="00BD15DD" w:rsidRDefault="008372C3" w:rsidP="00C0119F">
      <w:pPr>
        <w:pStyle w:val="NoSpacing"/>
        <w:spacing w:line="240" w:lineRule="auto"/>
      </w:pPr>
      <w:r>
        <w:t>Paper 3</w:t>
      </w:r>
    </w:p>
    <w:p w14:paraId="3F0CE1F7" w14:textId="77777777" w:rsidR="00BD15DD" w:rsidRDefault="0001206B" w:rsidP="00C0119F">
      <w:pPr>
        <w:pStyle w:val="NoSpacing"/>
        <w:spacing w:line="240" w:lineRule="auto"/>
      </w:pPr>
      <w:r>
        <w:t>Intro to History of Modern Philosophy</w:t>
      </w:r>
    </w:p>
    <w:p w14:paraId="695FBCBA" w14:textId="77777777" w:rsidR="00C0119F" w:rsidRDefault="00C0119F" w:rsidP="00C0119F">
      <w:pPr>
        <w:pStyle w:val="NoSpacing"/>
        <w:spacing w:line="240" w:lineRule="auto"/>
      </w:pPr>
    </w:p>
    <w:p w14:paraId="18D810E1" w14:textId="77777777" w:rsidR="00C0119F" w:rsidRDefault="00C0119F" w:rsidP="00C0119F">
      <w:pPr>
        <w:pStyle w:val="NoSpacing"/>
        <w:spacing w:line="240" w:lineRule="auto"/>
      </w:pPr>
    </w:p>
    <w:p w14:paraId="6580D82E" w14:textId="090959AC" w:rsidR="00C45989" w:rsidRPr="00C45989" w:rsidRDefault="00692697" w:rsidP="00C0119F">
      <w:pPr>
        <w:ind w:firstLine="0"/>
        <w:jc w:val="center"/>
        <w:rPr>
          <w:rFonts w:asciiTheme="majorHAnsi" w:eastAsiaTheme="majorEastAsia" w:hAnsiTheme="majorHAnsi" w:cstheme="majorBidi"/>
          <w:spacing w:val="-10"/>
          <w:kern w:val="28"/>
          <w:sz w:val="28"/>
          <w:szCs w:val="28"/>
        </w:rPr>
        <w:pPrChange w:id="0" w:author="Sophie Mirviss" w:date="2017-05-07T23:10:00Z">
          <w:pPr>
            <w:ind w:firstLine="0"/>
          </w:pPr>
        </w:pPrChange>
      </w:pPr>
      <w:del w:id="1" w:author="Sophie Mirviss" w:date="2017-05-07T23:10:00Z">
        <w:r w:rsidDel="00C0119F">
          <w:rPr>
            <w:rFonts w:asciiTheme="majorHAnsi" w:eastAsiaTheme="majorEastAsia" w:hAnsiTheme="majorHAnsi" w:cstheme="majorBidi"/>
            <w:spacing w:val="-10"/>
            <w:kern w:val="28"/>
            <w:sz w:val="28"/>
            <w:szCs w:val="28"/>
          </w:rPr>
          <w:delText xml:space="preserve">Essay on </w:delText>
        </w:r>
      </w:del>
      <w:r>
        <w:rPr>
          <w:rFonts w:asciiTheme="majorHAnsi" w:eastAsiaTheme="majorEastAsia" w:hAnsiTheme="majorHAnsi" w:cstheme="majorBidi"/>
          <w:spacing w:val="-10"/>
          <w:kern w:val="28"/>
          <w:sz w:val="28"/>
          <w:szCs w:val="28"/>
        </w:rPr>
        <w:t>Hume</w:t>
      </w:r>
      <w:r w:rsidR="003908CE" w:rsidRPr="00C45989">
        <w:rPr>
          <w:rFonts w:asciiTheme="majorHAnsi" w:eastAsiaTheme="majorEastAsia" w:hAnsiTheme="majorHAnsi" w:cstheme="majorBidi"/>
          <w:spacing w:val="-10"/>
          <w:kern w:val="28"/>
          <w:sz w:val="28"/>
          <w:szCs w:val="28"/>
        </w:rPr>
        <w:t>’s Philosophical View</w:t>
      </w:r>
      <w:ins w:id="2" w:author="Sophie Mirviss" w:date="2017-05-07T23:10:00Z">
        <w:r w:rsidR="00C0119F">
          <w:rPr>
            <w:rFonts w:asciiTheme="majorHAnsi" w:eastAsiaTheme="majorEastAsia" w:hAnsiTheme="majorHAnsi" w:cstheme="majorBidi"/>
            <w:spacing w:val="-10"/>
            <w:kern w:val="28"/>
            <w:sz w:val="28"/>
            <w:szCs w:val="28"/>
          </w:rPr>
          <w:t>:</w:t>
        </w:r>
      </w:ins>
      <w:r w:rsidR="003908CE" w:rsidRPr="00C45989">
        <w:rPr>
          <w:rFonts w:asciiTheme="majorHAnsi" w:eastAsiaTheme="majorEastAsia" w:hAnsiTheme="majorHAnsi" w:cstheme="majorBidi"/>
          <w:spacing w:val="-10"/>
          <w:kern w:val="28"/>
          <w:sz w:val="28"/>
          <w:szCs w:val="28"/>
        </w:rPr>
        <w:t xml:space="preserve"> </w:t>
      </w:r>
      <w:del w:id="3" w:author="Sophie Mirviss" w:date="2017-05-07T23:10:00Z">
        <w:r w:rsidR="003908CE" w:rsidRPr="00C45989" w:rsidDel="00C0119F">
          <w:rPr>
            <w:rFonts w:asciiTheme="majorHAnsi" w:eastAsiaTheme="majorEastAsia" w:hAnsiTheme="majorHAnsi" w:cstheme="majorBidi"/>
            <w:spacing w:val="-10"/>
            <w:kern w:val="28"/>
            <w:sz w:val="28"/>
            <w:szCs w:val="28"/>
          </w:rPr>
          <w:delText xml:space="preserve">regarding </w:delText>
        </w:r>
      </w:del>
      <w:ins w:id="4" w:author="Sophie Mirviss" w:date="2017-05-07T23:10:00Z">
        <w:r w:rsidR="00C0119F">
          <w:rPr>
            <w:rFonts w:asciiTheme="majorHAnsi" w:eastAsiaTheme="majorEastAsia" w:hAnsiTheme="majorHAnsi" w:cstheme="majorBidi"/>
            <w:spacing w:val="-10"/>
            <w:kern w:val="28"/>
            <w:sz w:val="28"/>
            <w:szCs w:val="28"/>
          </w:rPr>
          <w:t>D</w:t>
        </w:r>
      </w:ins>
      <w:del w:id="5" w:author="Sophie Mirviss" w:date="2017-05-07T23:10:00Z">
        <w:r w:rsidDel="00C0119F">
          <w:rPr>
            <w:rFonts w:asciiTheme="majorHAnsi" w:eastAsiaTheme="majorEastAsia" w:hAnsiTheme="majorHAnsi" w:cstheme="majorBidi"/>
            <w:spacing w:val="-10"/>
            <w:kern w:val="28"/>
            <w:sz w:val="28"/>
            <w:szCs w:val="28"/>
          </w:rPr>
          <w:delText>d</w:delText>
        </w:r>
      </w:del>
      <w:r>
        <w:rPr>
          <w:rFonts w:asciiTheme="majorHAnsi" w:eastAsiaTheme="majorEastAsia" w:hAnsiTheme="majorHAnsi" w:cstheme="majorBidi"/>
          <w:spacing w:val="-10"/>
          <w:kern w:val="28"/>
          <w:sz w:val="28"/>
          <w:szCs w:val="28"/>
        </w:rPr>
        <w:t>eterminism and</w:t>
      </w:r>
      <w:r w:rsidR="004F7FE8">
        <w:rPr>
          <w:rFonts w:asciiTheme="majorHAnsi" w:eastAsiaTheme="majorEastAsia" w:hAnsiTheme="majorHAnsi" w:cstheme="majorBidi"/>
          <w:spacing w:val="-10"/>
          <w:kern w:val="28"/>
          <w:sz w:val="28"/>
          <w:szCs w:val="28"/>
        </w:rPr>
        <w:t xml:space="preserve"> </w:t>
      </w:r>
      <w:ins w:id="6" w:author="Sophie Mirviss" w:date="2017-05-07T23:10:00Z">
        <w:r w:rsidR="00C0119F">
          <w:rPr>
            <w:rFonts w:asciiTheme="majorHAnsi" w:eastAsiaTheme="majorEastAsia" w:hAnsiTheme="majorHAnsi" w:cstheme="majorBidi"/>
            <w:spacing w:val="-10"/>
            <w:kern w:val="28"/>
            <w:sz w:val="28"/>
            <w:szCs w:val="28"/>
          </w:rPr>
          <w:t xml:space="preserve">the Free Will of </w:t>
        </w:r>
        <w:commentRangeStart w:id="7"/>
        <w:r w:rsidR="00C0119F">
          <w:rPr>
            <w:rFonts w:asciiTheme="majorHAnsi" w:eastAsiaTheme="majorEastAsia" w:hAnsiTheme="majorHAnsi" w:cstheme="majorBidi"/>
            <w:spacing w:val="-10"/>
            <w:kern w:val="28"/>
            <w:sz w:val="28"/>
            <w:szCs w:val="28"/>
          </w:rPr>
          <w:t>Humans</w:t>
        </w:r>
        <w:commentRangeEnd w:id="7"/>
        <w:r w:rsidR="00C0119F">
          <w:rPr>
            <w:rStyle w:val="CommentReference"/>
          </w:rPr>
          <w:commentReference w:id="7"/>
        </w:r>
      </w:ins>
      <w:del w:id="9" w:author="Sophie Mirviss" w:date="2017-05-07T23:10:00Z">
        <w:r w:rsidR="004F7FE8" w:rsidDel="00C0119F">
          <w:rPr>
            <w:rFonts w:asciiTheme="majorHAnsi" w:eastAsiaTheme="majorEastAsia" w:hAnsiTheme="majorHAnsi" w:cstheme="majorBidi"/>
            <w:spacing w:val="-10"/>
            <w:kern w:val="28"/>
            <w:sz w:val="28"/>
            <w:szCs w:val="28"/>
          </w:rPr>
          <w:delText>human’s free will</w:delText>
        </w:r>
      </w:del>
    </w:p>
    <w:p w14:paraId="0DC1A6C3" w14:textId="7995E933" w:rsidR="005B1E3B" w:rsidRDefault="00755478" w:rsidP="00A1393A">
      <w:pPr>
        <w:ind w:firstLine="0"/>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ab/>
        <w:t xml:space="preserve">In </w:t>
      </w:r>
      <w:r w:rsidR="005B1E3B">
        <w:t>Section VIII</w:t>
      </w:r>
      <w:del w:id="10" w:author="Sophie Mirviss" w:date="2017-05-07T23:11:00Z">
        <w:r w:rsidR="00374BC0" w:rsidDel="00C0119F">
          <w:delText>,</w:delText>
        </w:r>
      </w:del>
      <w:r w:rsidR="00374BC0">
        <w:t xml:space="preserve"> of </w:t>
      </w:r>
      <w:r w:rsidR="005B1E3B">
        <w:rPr>
          <w:rFonts w:asciiTheme="majorHAnsi" w:eastAsiaTheme="majorEastAsia" w:hAnsiTheme="majorHAnsi" w:cstheme="majorBidi"/>
          <w:i/>
          <w:iCs/>
          <w:spacing w:val="-10"/>
          <w:kern w:val="28"/>
        </w:rPr>
        <w:t>An Enquiry Concerning Human Understanding: Of Liberty and Necessity</w:t>
      </w:r>
      <w:r>
        <w:rPr>
          <w:rFonts w:asciiTheme="majorHAnsi" w:eastAsiaTheme="majorEastAsia" w:hAnsiTheme="majorHAnsi" w:cstheme="majorBidi"/>
          <w:i/>
          <w:iCs/>
          <w:spacing w:val="-10"/>
          <w:kern w:val="28"/>
        </w:rPr>
        <w:t>,</w:t>
      </w:r>
      <w:r w:rsidR="00374BC0">
        <w:rPr>
          <w:rFonts w:asciiTheme="majorHAnsi" w:eastAsiaTheme="majorEastAsia" w:hAnsiTheme="majorHAnsi" w:cstheme="majorBidi"/>
          <w:spacing w:val="-10"/>
          <w:kern w:val="28"/>
        </w:rPr>
        <w:t xml:space="preserve"> </w:t>
      </w:r>
      <w:r w:rsidR="005B1E3B">
        <w:rPr>
          <w:rFonts w:asciiTheme="majorHAnsi" w:eastAsiaTheme="majorEastAsia" w:hAnsiTheme="majorHAnsi" w:cstheme="majorBidi"/>
          <w:spacing w:val="-10"/>
          <w:kern w:val="28"/>
        </w:rPr>
        <w:t xml:space="preserve">Hume points out </w:t>
      </w:r>
      <w:r w:rsidR="003A2CC4">
        <w:rPr>
          <w:rFonts w:asciiTheme="majorHAnsi" w:eastAsiaTheme="majorEastAsia" w:hAnsiTheme="majorHAnsi" w:cstheme="majorBidi"/>
          <w:spacing w:val="-10"/>
          <w:kern w:val="28"/>
        </w:rPr>
        <w:t xml:space="preserve">that </w:t>
      </w:r>
      <w:r w:rsidR="005B1E3B">
        <w:rPr>
          <w:rFonts w:asciiTheme="majorHAnsi" w:eastAsiaTheme="majorEastAsia" w:hAnsiTheme="majorHAnsi" w:cstheme="majorBidi"/>
          <w:spacing w:val="-10"/>
          <w:kern w:val="28"/>
        </w:rPr>
        <w:t>the long held</w:t>
      </w:r>
      <w:r w:rsidR="003A2CC4">
        <w:rPr>
          <w:rFonts w:asciiTheme="majorHAnsi" w:eastAsiaTheme="majorEastAsia" w:hAnsiTheme="majorHAnsi" w:cstheme="majorBidi"/>
          <w:spacing w:val="-10"/>
          <w:kern w:val="28"/>
        </w:rPr>
        <w:t xml:space="preserve"> controversy regarding</w:t>
      </w:r>
      <w:r w:rsidR="005B1E3B">
        <w:rPr>
          <w:rFonts w:asciiTheme="majorHAnsi" w:eastAsiaTheme="majorEastAsia" w:hAnsiTheme="majorHAnsi" w:cstheme="majorBidi"/>
          <w:spacing w:val="-10"/>
          <w:kern w:val="28"/>
        </w:rPr>
        <w:t xml:space="preserve"> </w:t>
      </w:r>
      <w:r w:rsidR="003A2CC4">
        <w:rPr>
          <w:rFonts w:asciiTheme="majorHAnsi" w:eastAsiaTheme="majorEastAsia" w:hAnsiTheme="majorHAnsi" w:cstheme="majorBidi"/>
          <w:spacing w:val="-10"/>
          <w:kern w:val="28"/>
        </w:rPr>
        <w:t>liberty and necessity</w:t>
      </w:r>
      <w:del w:id="11" w:author="Sophie Mirviss" w:date="2017-05-07T23:11:00Z">
        <w:r w:rsidR="003A2CC4" w:rsidDel="00C0119F">
          <w:rPr>
            <w:rFonts w:asciiTheme="majorHAnsi" w:eastAsiaTheme="majorEastAsia" w:hAnsiTheme="majorHAnsi" w:cstheme="majorBidi"/>
            <w:spacing w:val="-10"/>
            <w:kern w:val="28"/>
          </w:rPr>
          <w:delText>,</w:delText>
        </w:r>
      </w:del>
      <w:r w:rsidR="003A2CC4">
        <w:rPr>
          <w:rFonts w:asciiTheme="majorHAnsi" w:eastAsiaTheme="majorEastAsia" w:hAnsiTheme="majorHAnsi" w:cstheme="majorBidi"/>
          <w:spacing w:val="-10"/>
          <w:kern w:val="28"/>
        </w:rPr>
        <w:t xml:space="preserve"> are considered by philosophers as mutually exclusive</w:t>
      </w:r>
      <w:del w:id="12" w:author="Sophie Mirviss" w:date="2017-05-07T23:12:00Z">
        <w:r w:rsidR="003A2CC4" w:rsidDel="00C0119F">
          <w:rPr>
            <w:rFonts w:asciiTheme="majorHAnsi" w:eastAsiaTheme="majorEastAsia" w:hAnsiTheme="majorHAnsi" w:cstheme="majorBidi"/>
            <w:spacing w:val="-10"/>
            <w:kern w:val="28"/>
          </w:rPr>
          <w:delText xml:space="preserve"> to each other</w:delText>
        </w:r>
      </w:del>
      <w:r w:rsidR="003A2CC4">
        <w:rPr>
          <w:rFonts w:asciiTheme="majorHAnsi" w:eastAsiaTheme="majorEastAsia" w:hAnsiTheme="majorHAnsi" w:cstheme="majorBidi"/>
          <w:spacing w:val="-10"/>
          <w:kern w:val="28"/>
        </w:rPr>
        <w:t xml:space="preserve">. </w:t>
      </w:r>
      <w:r w:rsidR="00105372">
        <w:rPr>
          <w:rFonts w:asciiTheme="majorHAnsi" w:eastAsiaTheme="majorEastAsia" w:hAnsiTheme="majorHAnsi" w:cstheme="majorBidi"/>
          <w:spacing w:val="-10"/>
          <w:kern w:val="28"/>
        </w:rPr>
        <w:t xml:space="preserve">Specifically, for philosophers </w:t>
      </w:r>
      <w:del w:id="13" w:author="Sophie Mirviss" w:date="2017-05-07T23:11:00Z">
        <w:r w:rsidR="00105372" w:rsidDel="00C0119F">
          <w:rPr>
            <w:rFonts w:asciiTheme="majorHAnsi" w:eastAsiaTheme="majorEastAsia" w:hAnsiTheme="majorHAnsi" w:cstheme="majorBidi"/>
            <w:spacing w:val="-10"/>
            <w:kern w:val="28"/>
          </w:rPr>
          <w:delText xml:space="preserve">holding </w:delText>
        </w:r>
        <w:r w:rsidR="00B31D9F" w:rsidDel="00C0119F">
          <w:rPr>
            <w:rFonts w:asciiTheme="majorHAnsi" w:eastAsiaTheme="majorEastAsia" w:hAnsiTheme="majorHAnsi" w:cstheme="majorBidi"/>
            <w:spacing w:val="-10"/>
            <w:kern w:val="28"/>
          </w:rPr>
          <w:delText>belief</w:delText>
        </w:r>
      </w:del>
      <w:ins w:id="14" w:author="Sophie Mirviss" w:date="2017-05-07T23:13:00Z">
        <w:r w:rsidR="00C0119F">
          <w:rPr>
            <w:rFonts w:asciiTheme="majorHAnsi" w:eastAsiaTheme="majorEastAsia" w:hAnsiTheme="majorHAnsi" w:cstheme="majorBidi"/>
            <w:spacing w:val="-10"/>
            <w:kern w:val="28"/>
          </w:rPr>
          <w:t>who believe</w:t>
        </w:r>
      </w:ins>
      <w:r w:rsidR="00B31D9F">
        <w:rPr>
          <w:rFonts w:asciiTheme="majorHAnsi" w:eastAsiaTheme="majorEastAsia" w:hAnsiTheme="majorHAnsi" w:cstheme="majorBidi"/>
          <w:spacing w:val="-10"/>
          <w:kern w:val="28"/>
        </w:rPr>
        <w:t xml:space="preserve"> in</w:t>
      </w:r>
      <w:r w:rsidR="00105372">
        <w:rPr>
          <w:rFonts w:asciiTheme="majorHAnsi" w:eastAsiaTheme="majorEastAsia" w:hAnsiTheme="majorHAnsi" w:cstheme="majorBidi"/>
          <w:spacing w:val="-10"/>
          <w:kern w:val="28"/>
        </w:rPr>
        <w:t xml:space="preserve"> necessity, assured that everything must have an ultimate cause, </w:t>
      </w:r>
      <w:del w:id="15" w:author="Sophie Mirviss" w:date="2017-05-07T23:13:00Z">
        <w:r w:rsidR="00105372" w:rsidDel="00C0119F">
          <w:rPr>
            <w:rFonts w:asciiTheme="majorHAnsi" w:eastAsiaTheme="majorEastAsia" w:hAnsiTheme="majorHAnsi" w:cstheme="majorBidi"/>
            <w:spacing w:val="-10"/>
            <w:kern w:val="28"/>
          </w:rPr>
          <w:delText xml:space="preserve">leaves </w:delText>
        </w:r>
      </w:del>
      <w:ins w:id="16" w:author="Sophie Mirviss" w:date="2017-05-07T23:13:00Z">
        <w:r w:rsidR="00C0119F">
          <w:rPr>
            <w:rFonts w:asciiTheme="majorHAnsi" w:eastAsiaTheme="majorEastAsia" w:hAnsiTheme="majorHAnsi" w:cstheme="majorBidi"/>
            <w:spacing w:val="-10"/>
            <w:kern w:val="28"/>
          </w:rPr>
          <w:t xml:space="preserve">there is </w:t>
        </w:r>
      </w:ins>
      <w:r w:rsidR="00105372">
        <w:rPr>
          <w:rFonts w:asciiTheme="majorHAnsi" w:eastAsiaTheme="majorEastAsia" w:hAnsiTheme="majorHAnsi" w:cstheme="majorBidi"/>
          <w:spacing w:val="-10"/>
          <w:kern w:val="28"/>
        </w:rPr>
        <w:t>no room of human freedom</w:t>
      </w:r>
      <w:r w:rsidR="0079171D">
        <w:rPr>
          <w:rFonts w:asciiTheme="majorHAnsi" w:eastAsiaTheme="majorEastAsia" w:hAnsiTheme="majorHAnsi" w:cstheme="majorBidi"/>
          <w:spacing w:val="-10"/>
          <w:kern w:val="28"/>
        </w:rPr>
        <w:t xml:space="preserve"> </w:t>
      </w:r>
      <w:r w:rsidR="00055219">
        <w:rPr>
          <w:rFonts w:asciiTheme="majorHAnsi" w:eastAsiaTheme="majorEastAsia" w:hAnsiTheme="majorHAnsi" w:cstheme="majorBidi"/>
          <w:spacing w:val="-10"/>
          <w:kern w:val="28"/>
        </w:rPr>
        <w:t>(</w:t>
      </w:r>
      <w:r w:rsidR="00105372">
        <w:rPr>
          <w:rFonts w:asciiTheme="majorHAnsi" w:eastAsiaTheme="majorEastAsia" w:hAnsiTheme="majorHAnsi" w:cstheme="majorBidi"/>
          <w:spacing w:val="-10"/>
          <w:kern w:val="28"/>
        </w:rPr>
        <w:t>also known as “liberty”</w:t>
      </w:r>
      <w:r w:rsidR="00055219">
        <w:rPr>
          <w:rFonts w:asciiTheme="majorHAnsi" w:eastAsiaTheme="majorEastAsia" w:hAnsiTheme="majorHAnsi" w:cstheme="majorBidi"/>
          <w:spacing w:val="-10"/>
          <w:kern w:val="28"/>
        </w:rPr>
        <w:t>)</w:t>
      </w:r>
      <w:r w:rsidR="00105372">
        <w:rPr>
          <w:rFonts w:asciiTheme="majorHAnsi" w:eastAsiaTheme="majorEastAsia" w:hAnsiTheme="majorHAnsi" w:cstheme="majorBidi"/>
          <w:spacing w:val="-10"/>
          <w:kern w:val="28"/>
        </w:rPr>
        <w:t xml:space="preserve">. </w:t>
      </w:r>
      <w:del w:id="17" w:author="Sophie Mirviss" w:date="2017-05-07T23:15:00Z">
        <w:r w:rsidR="00105372" w:rsidDel="00C0119F">
          <w:rPr>
            <w:rFonts w:asciiTheme="majorHAnsi" w:eastAsiaTheme="majorEastAsia" w:hAnsiTheme="majorHAnsi" w:cstheme="majorBidi"/>
            <w:spacing w:val="-10"/>
            <w:kern w:val="28"/>
          </w:rPr>
          <w:delText xml:space="preserve">Because </w:delText>
        </w:r>
      </w:del>
      <w:ins w:id="18" w:author="Sophie Mirviss" w:date="2017-05-07T23:15:00Z">
        <w:r w:rsidR="00C0119F">
          <w:rPr>
            <w:rFonts w:asciiTheme="majorHAnsi" w:eastAsiaTheme="majorEastAsia" w:hAnsiTheme="majorHAnsi" w:cstheme="majorBidi"/>
            <w:spacing w:val="-10"/>
            <w:kern w:val="28"/>
          </w:rPr>
          <w:t>I</w:t>
        </w:r>
      </w:ins>
      <w:del w:id="19" w:author="Sophie Mirviss" w:date="2017-05-07T23:15:00Z">
        <w:r w:rsidR="00105372" w:rsidDel="00C0119F">
          <w:rPr>
            <w:rFonts w:asciiTheme="majorHAnsi" w:eastAsiaTheme="majorEastAsia" w:hAnsiTheme="majorHAnsi" w:cstheme="majorBidi"/>
            <w:spacing w:val="-10"/>
            <w:kern w:val="28"/>
          </w:rPr>
          <w:delText>i</w:delText>
        </w:r>
      </w:del>
      <w:r w:rsidR="00105372">
        <w:rPr>
          <w:rFonts w:asciiTheme="majorHAnsi" w:eastAsiaTheme="majorEastAsia" w:hAnsiTheme="majorHAnsi" w:cstheme="majorBidi"/>
          <w:spacing w:val="-10"/>
          <w:kern w:val="28"/>
        </w:rPr>
        <w:t xml:space="preserve">n </w:t>
      </w:r>
      <w:r w:rsidR="00EF5BB7">
        <w:rPr>
          <w:rFonts w:asciiTheme="majorHAnsi" w:eastAsiaTheme="majorEastAsia" w:hAnsiTheme="majorHAnsi" w:cstheme="majorBidi"/>
          <w:spacing w:val="-10"/>
          <w:kern w:val="28"/>
        </w:rPr>
        <w:t>their view</w:t>
      </w:r>
      <w:r w:rsidR="00016145">
        <w:rPr>
          <w:rFonts w:asciiTheme="majorHAnsi" w:eastAsiaTheme="majorEastAsia" w:hAnsiTheme="majorHAnsi" w:cstheme="majorBidi"/>
          <w:spacing w:val="-10"/>
          <w:kern w:val="28"/>
        </w:rPr>
        <w:t>,</w:t>
      </w:r>
      <w:r w:rsidR="00EF5BB7">
        <w:rPr>
          <w:rFonts w:asciiTheme="majorHAnsi" w:eastAsiaTheme="majorEastAsia" w:hAnsiTheme="majorHAnsi" w:cstheme="majorBidi"/>
          <w:spacing w:val="-10"/>
          <w:kern w:val="28"/>
        </w:rPr>
        <w:t xml:space="preserve"> </w:t>
      </w:r>
      <w:r w:rsidR="00105372">
        <w:rPr>
          <w:rFonts w:asciiTheme="majorHAnsi" w:eastAsiaTheme="majorEastAsia" w:hAnsiTheme="majorHAnsi" w:cstheme="majorBidi"/>
          <w:spacing w:val="-10"/>
          <w:kern w:val="28"/>
        </w:rPr>
        <w:t>human actions are determined by a necessary cause</w:t>
      </w:r>
      <w:del w:id="20" w:author="Sophie Mirviss" w:date="2017-05-07T23:14:00Z">
        <w:r w:rsidR="00016145" w:rsidDel="00C0119F">
          <w:rPr>
            <w:rFonts w:asciiTheme="majorHAnsi" w:eastAsiaTheme="majorEastAsia" w:hAnsiTheme="majorHAnsi" w:cstheme="majorBidi"/>
            <w:spacing w:val="-10"/>
            <w:kern w:val="28"/>
          </w:rPr>
          <w:delText>,</w:delText>
        </w:r>
      </w:del>
      <w:r w:rsidR="00016145">
        <w:rPr>
          <w:rFonts w:asciiTheme="majorHAnsi" w:eastAsiaTheme="majorEastAsia" w:hAnsiTheme="majorHAnsi" w:cstheme="majorBidi"/>
          <w:spacing w:val="-10"/>
          <w:kern w:val="28"/>
        </w:rPr>
        <w:t xml:space="preserve"> in accordance with laws of nature in a clock like universe</w:t>
      </w:r>
      <w:ins w:id="21" w:author="Sophie Mirviss" w:date="2017-05-07T23:14:00Z">
        <w:r w:rsidR="00C0119F">
          <w:rPr>
            <w:rFonts w:asciiTheme="majorHAnsi" w:eastAsiaTheme="majorEastAsia" w:hAnsiTheme="majorHAnsi" w:cstheme="majorBidi"/>
            <w:spacing w:val="-10"/>
            <w:kern w:val="28"/>
          </w:rPr>
          <w:t xml:space="preserve">. Therefore, </w:t>
        </w:r>
      </w:ins>
      <w:del w:id="22" w:author="Sophie Mirviss" w:date="2017-05-07T23:14:00Z">
        <w:r w:rsidR="00105372" w:rsidDel="00C0119F">
          <w:rPr>
            <w:rFonts w:asciiTheme="majorHAnsi" w:eastAsiaTheme="majorEastAsia" w:hAnsiTheme="majorHAnsi" w:cstheme="majorBidi"/>
            <w:spacing w:val="-10"/>
            <w:kern w:val="28"/>
          </w:rPr>
          <w:delText xml:space="preserve">, </w:delText>
        </w:r>
      </w:del>
      <w:del w:id="23" w:author="Sophie Mirviss" w:date="2017-05-07T23:15:00Z">
        <w:r w:rsidR="00105372" w:rsidDel="00C0119F">
          <w:rPr>
            <w:rFonts w:asciiTheme="majorHAnsi" w:eastAsiaTheme="majorEastAsia" w:hAnsiTheme="majorHAnsi" w:cstheme="majorBidi"/>
            <w:spacing w:val="-10"/>
            <w:kern w:val="28"/>
          </w:rPr>
          <w:delText xml:space="preserve">and </w:delText>
        </w:r>
      </w:del>
      <w:r w:rsidR="00105372">
        <w:rPr>
          <w:rFonts w:asciiTheme="majorHAnsi" w:eastAsiaTheme="majorEastAsia" w:hAnsiTheme="majorHAnsi" w:cstheme="majorBidi"/>
          <w:spacing w:val="-10"/>
          <w:kern w:val="28"/>
        </w:rPr>
        <w:t xml:space="preserve">human beings are </w:t>
      </w:r>
      <w:del w:id="24" w:author="Sophie Mirviss" w:date="2017-05-07T23:15:00Z">
        <w:r w:rsidR="00105372" w:rsidDel="00C0119F">
          <w:rPr>
            <w:rFonts w:asciiTheme="majorHAnsi" w:eastAsiaTheme="majorEastAsia" w:hAnsiTheme="majorHAnsi" w:cstheme="majorBidi"/>
            <w:spacing w:val="-10"/>
            <w:kern w:val="28"/>
          </w:rPr>
          <w:delText xml:space="preserve">then </w:delText>
        </w:r>
      </w:del>
      <w:r w:rsidR="00105372">
        <w:rPr>
          <w:rFonts w:asciiTheme="majorHAnsi" w:eastAsiaTheme="majorEastAsia" w:hAnsiTheme="majorHAnsi" w:cstheme="majorBidi"/>
          <w:spacing w:val="-10"/>
          <w:kern w:val="28"/>
        </w:rPr>
        <w:t>not responsible for what they do</w:t>
      </w:r>
      <w:del w:id="25" w:author="Sophie Mirviss" w:date="2017-05-07T23:14:00Z">
        <w:r w:rsidR="00956274" w:rsidDel="00C0119F">
          <w:rPr>
            <w:rFonts w:asciiTheme="majorHAnsi" w:eastAsiaTheme="majorEastAsia" w:hAnsiTheme="majorHAnsi" w:cstheme="majorBidi"/>
            <w:spacing w:val="-10"/>
            <w:kern w:val="28"/>
          </w:rPr>
          <w:delText>,</w:delText>
        </w:r>
      </w:del>
      <w:r w:rsidR="00956274">
        <w:rPr>
          <w:rFonts w:asciiTheme="majorHAnsi" w:eastAsiaTheme="majorEastAsia" w:hAnsiTheme="majorHAnsi" w:cstheme="majorBidi"/>
          <w:spacing w:val="-10"/>
          <w:kern w:val="28"/>
        </w:rPr>
        <w:t xml:space="preserve"> and </w:t>
      </w:r>
      <w:del w:id="26" w:author="Sophie Mirviss" w:date="2017-05-07T23:15:00Z">
        <w:r w:rsidR="00956274" w:rsidDel="00C0119F">
          <w:rPr>
            <w:rFonts w:asciiTheme="majorHAnsi" w:eastAsiaTheme="majorEastAsia" w:hAnsiTheme="majorHAnsi" w:cstheme="majorBidi"/>
            <w:spacing w:val="-10"/>
            <w:kern w:val="28"/>
          </w:rPr>
          <w:delText>so we</w:delText>
        </w:r>
      </w:del>
      <w:ins w:id="27" w:author="Sophie Mirviss" w:date="2017-05-07T23:15:00Z">
        <w:r w:rsidR="00C0119F">
          <w:rPr>
            <w:rFonts w:asciiTheme="majorHAnsi" w:eastAsiaTheme="majorEastAsia" w:hAnsiTheme="majorHAnsi" w:cstheme="majorBidi"/>
            <w:spacing w:val="-10"/>
            <w:kern w:val="28"/>
          </w:rPr>
          <w:t>thus</w:t>
        </w:r>
      </w:ins>
      <w:r w:rsidR="00956274">
        <w:rPr>
          <w:rFonts w:asciiTheme="majorHAnsi" w:eastAsiaTheme="majorEastAsia" w:hAnsiTheme="majorHAnsi" w:cstheme="majorBidi"/>
          <w:spacing w:val="-10"/>
          <w:kern w:val="28"/>
        </w:rPr>
        <w:t xml:space="preserve"> cannot praise or blame people </w:t>
      </w:r>
      <w:ins w:id="28" w:author="Sophie Mirviss" w:date="2017-05-07T23:14:00Z">
        <w:r w:rsidR="00C0119F">
          <w:rPr>
            <w:rFonts w:asciiTheme="majorHAnsi" w:eastAsiaTheme="majorEastAsia" w:hAnsiTheme="majorHAnsi" w:cstheme="majorBidi"/>
            <w:spacing w:val="-10"/>
            <w:kern w:val="28"/>
          </w:rPr>
          <w:t>for</w:t>
        </w:r>
      </w:ins>
      <w:del w:id="29" w:author="Sophie Mirviss" w:date="2017-05-07T23:14:00Z">
        <w:r w:rsidR="00956274" w:rsidDel="00C0119F">
          <w:rPr>
            <w:rFonts w:asciiTheme="majorHAnsi" w:eastAsiaTheme="majorEastAsia" w:hAnsiTheme="majorHAnsi" w:cstheme="majorBidi"/>
            <w:spacing w:val="-10"/>
            <w:kern w:val="28"/>
          </w:rPr>
          <w:delText>of</w:delText>
        </w:r>
      </w:del>
      <w:r w:rsidR="00956274">
        <w:rPr>
          <w:rFonts w:asciiTheme="majorHAnsi" w:eastAsiaTheme="majorEastAsia" w:hAnsiTheme="majorHAnsi" w:cstheme="majorBidi"/>
          <w:spacing w:val="-10"/>
          <w:kern w:val="28"/>
        </w:rPr>
        <w:t xml:space="preserve"> what they</w:t>
      </w:r>
      <w:ins w:id="30" w:author="Sophie Mirviss" w:date="2017-05-07T23:14:00Z">
        <w:r w:rsidR="00C0119F">
          <w:rPr>
            <w:rFonts w:asciiTheme="majorHAnsi" w:eastAsiaTheme="majorEastAsia" w:hAnsiTheme="majorHAnsi" w:cstheme="majorBidi"/>
            <w:spacing w:val="-10"/>
            <w:kern w:val="28"/>
          </w:rPr>
          <w:t xml:space="preserve"> have</w:t>
        </w:r>
      </w:ins>
      <w:del w:id="31" w:author="Sophie Mirviss" w:date="2017-05-07T23:14:00Z">
        <w:r w:rsidR="00956274" w:rsidDel="00C0119F">
          <w:rPr>
            <w:rFonts w:asciiTheme="majorHAnsi" w:eastAsiaTheme="majorEastAsia" w:hAnsiTheme="majorHAnsi" w:cstheme="majorBidi"/>
            <w:spacing w:val="-10"/>
            <w:kern w:val="28"/>
          </w:rPr>
          <w:delText>’ve</w:delText>
        </w:r>
      </w:del>
      <w:r w:rsidR="00956274">
        <w:rPr>
          <w:rFonts w:asciiTheme="majorHAnsi" w:eastAsiaTheme="majorEastAsia" w:hAnsiTheme="majorHAnsi" w:cstheme="majorBidi"/>
          <w:spacing w:val="-10"/>
          <w:kern w:val="28"/>
        </w:rPr>
        <w:t xml:space="preserve"> done</w:t>
      </w:r>
      <w:r w:rsidR="00105372">
        <w:rPr>
          <w:rFonts w:asciiTheme="majorHAnsi" w:eastAsiaTheme="majorEastAsia" w:hAnsiTheme="majorHAnsi" w:cstheme="majorBidi"/>
          <w:spacing w:val="-10"/>
          <w:kern w:val="28"/>
        </w:rPr>
        <w:t xml:space="preserve">. </w:t>
      </w:r>
      <w:r w:rsidR="00055219">
        <w:rPr>
          <w:rFonts w:asciiTheme="majorHAnsi" w:eastAsiaTheme="majorEastAsia" w:hAnsiTheme="majorHAnsi" w:cstheme="majorBidi"/>
          <w:spacing w:val="-10"/>
          <w:kern w:val="28"/>
        </w:rPr>
        <w:t>On the other side, people who are knowns as Libertarians</w:t>
      </w:r>
      <w:del w:id="32" w:author="Sophie Mirviss" w:date="2017-05-07T23:15:00Z">
        <w:r w:rsidR="00055219" w:rsidDel="00C0119F">
          <w:rPr>
            <w:rFonts w:asciiTheme="majorHAnsi" w:eastAsiaTheme="majorEastAsia" w:hAnsiTheme="majorHAnsi" w:cstheme="majorBidi"/>
            <w:spacing w:val="-10"/>
            <w:kern w:val="28"/>
          </w:rPr>
          <w:delText>,</w:delText>
        </w:r>
      </w:del>
      <w:r w:rsidR="00055219">
        <w:rPr>
          <w:rFonts w:asciiTheme="majorHAnsi" w:eastAsiaTheme="majorEastAsia" w:hAnsiTheme="majorHAnsi" w:cstheme="majorBidi"/>
          <w:spacing w:val="-10"/>
          <w:kern w:val="28"/>
        </w:rPr>
        <w:t xml:space="preserve"> completely </w:t>
      </w:r>
      <w:commentRangeStart w:id="33"/>
      <w:r w:rsidR="00055219">
        <w:rPr>
          <w:rFonts w:asciiTheme="majorHAnsi" w:eastAsiaTheme="majorEastAsia" w:hAnsiTheme="majorHAnsi" w:cstheme="majorBidi"/>
          <w:spacing w:val="-10"/>
          <w:kern w:val="28"/>
        </w:rPr>
        <w:t xml:space="preserve">ditch </w:t>
      </w:r>
      <w:commentRangeEnd w:id="33"/>
      <w:r w:rsidR="00C0119F">
        <w:rPr>
          <w:rStyle w:val="CommentReference"/>
        </w:rPr>
        <w:commentReference w:id="33"/>
      </w:r>
      <w:r w:rsidR="00055219">
        <w:rPr>
          <w:rFonts w:asciiTheme="majorHAnsi" w:eastAsiaTheme="majorEastAsia" w:hAnsiTheme="majorHAnsi" w:cstheme="majorBidi"/>
          <w:spacing w:val="-10"/>
          <w:kern w:val="28"/>
        </w:rPr>
        <w:t xml:space="preserve">the notion that causation is necessary. </w:t>
      </w:r>
      <w:r w:rsidR="00016145">
        <w:rPr>
          <w:rFonts w:asciiTheme="majorHAnsi" w:eastAsiaTheme="majorEastAsia" w:hAnsiTheme="majorHAnsi" w:cstheme="majorBidi"/>
          <w:spacing w:val="-10"/>
          <w:kern w:val="28"/>
        </w:rPr>
        <w:t>The two concepts, liberty and necessity</w:t>
      </w:r>
      <w:ins w:id="34" w:author="Sophie Mirviss" w:date="2017-05-07T23:16:00Z">
        <w:r w:rsidR="00C0119F">
          <w:rPr>
            <w:rFonts w:asciiTheme="majorHAnsi" w:eastAsiaTheme="majorEastAsia" w:hAnsiTheme="majorHAnsi" w:cstheme="majorBidi"/>
            <w:spacing w:val="-10"/>
            <w:kern w:val="28"/>
          </w:rPr>
          <w:t>,</w:t>
        </w:r>
      </w:ins>
      <w:r w:rsidR="00016145">
        <w:rPr>
          <w:rFonts w:asciiTheme="majorHAnsi" w:eastAsiaTheme="majorEastAsia" w:hAnsiTheme="majorHAnsi" w:cstheme="majorBidi"/>
          <w:spacing w:val="-10"/>
          <w:kern w:val="28"/>
        </w:rPr>
        <w:t xml:space="preserve"> </w:t>
      </w:r>
      <w:del w:id="35" w:author="Sophie Mirviss" w:date="2017-05-07T23:16:00Z">
        <w:r w:rsidR="00016145" w:rsidDel="00C0119F">
          <w:rPr>
            <w:rFonts w:asciiTheme="majorHAnsi" w:eastAsiaTheme="majorEastAsia" w:hAnsiTheme="majorHAnsi" w:cstheme="majorBidi"/>
            <w:spacing w:val="-10"/>
            <w:kern w:val="28"/>
          </w:rPr>
          <w:delText xml:space="preserve">are </w:delText>
        </w:r>
      </w:del>
      <w:r w:rsidR="00016145">
        <w:rPr>
          <w:rFonts w:asciiTheme="majorHAnsi" w:eastAsiaTheme="majorEastAsia" w:hAnsiTheme="majorHAnsi" w:cstheme="majorBidi"/>
          <w:spacing w:val="-10"/>
          <w:kern w:val="28"/>
        </w:rPr>
        <w:t xml:space="preserve">in this way </w:t>
      </w:r>
      <w:r w:rsidR="00055219">
        <w:rPr>
          <w:rFonts w:asciiTheme="majorHAnsi" w:eastAsiaTheme="majorEastAsia" w:hAnsiTheme="majorHAnsi" w:cstheme="majorBidi"/>
          <w:spacing w:val="-10"/>
          <w:kern w:val="28"/>
        </w:rPr>
        <w:t>seem to</w:t>
      </w:r>
      <w:r w:rsidR="0060227A">
        <w:rPr>
          <w:rFonts w:asciiTheme="majorHAnsi" w:eastAsiaTheme="majorEastAsia" w:hAnsiTheme="majorHAnsi" w:cstheme="majorBidi"/>
          <w:spacing w:val="-10"/>
          <w:kern w:val="28"/>
        </w:rPr>
        <w:t xml:space="preserve"> be battling</w:t>
      </w:r>
      <w:r w:rsidR="00016145">
        <w:rPr>
          <w:rFonts w:asciiTheme="majorHAnsi" w:eastAsiaTheme="majorEastAsia" w:hAnsiTheme="majorHAnsi" w:cstheme="majorBidi"/>
          <w:spacing w:val="-10"/>
          <w:kern w:val="28"/>
        </w:rPr>
        <w:t xml:space="preserve"> against each </w:t>
      </w:r>
      <w:proofErr w:type="gramStart"/>
      <w:r w:rsidR="00016145">
        <w:rPr>
          <w:rFonts w:asciiTheme="majorHAnsi" w:eastAsiaTheme="majorEastAsia" w:hAnsiTheme="majorHAnsi" w:cstheme="majorBidi"/>
          <w:spacing w:val="-10"/>
          <w:kern w:val="28"/>
        </w:rPr>
        <w:t>other</w:t>
      </w:r>
      <w:r w:rsidR="00956274">
        <w:rPr>
          <w:rFonts w:asciiTheme="majorHAnsi" w:eastAsiaTheme="majorEastAsia" w:hAnsiTheme="majorHAnsi" w:cstheme="majorBidi"/>
          <w:spacing w:val="-10"/>
          <w:kern w:val="28"/>
        </w:rPr>
        <w:t>,</w:t>
      </w:r>
      <w:proofErr w:type="gramEnd"/>
      <w:r w:rsidR="00956274">
        <w:rPr>
          <w:rFonts w:asciiTheme="majorHAnsi" w:eastAsiaTheme="majorEastAsia" w:hAnsiTheme="majorHAnsi" w:cstheme="majorBidi"/>
          <w:spacing w:val="-10"/>
          <w:kern w:val="28"/>
        </w:rPr>
        <w:t xml:space="preserve"> one cannot exist without denying the other</w:t>
      </w:r>
      <w:r w:rsidR="00030551">
        <w:rPr>
          <w:rFonts w:asciiTheme="majorHAnsi" w:eastAsiaTheme="majorEastAsia" w:hAnsiTheme="majorHAnsi" w:cstheme="majorBidi"/>
          <w:spacing w:val="-10"/>
          <w:kern w:val="28"/>
        </w:rPr>
        <w:t xml:space="preserve">. However, </w:t>
      </w:r>
      <w:del w:id="36" w:author="Sophie Mirviss" w:date="2017-05-07T23:17:00Z">
        <w:r w:rsidR="00030551" w:rsidDel="00C0119F">
          <w:rPr>
            <w:rFonts w:asciiTheme="majorHAnsi" w:eastAsiaTheme="majorEastAsia" w:hAnsiTheme="majorHAnsi" w:cstheme="majorBidi"/>
            <w:spacing w:val="-10"/>
            <w:kern w:val="28"/>
          </w:rPr>
          <w:delText xml:space="preserve">as </w:delText>
        </w:r>
      </w:del>
      <w:del w:id="37" w:author="Sophie Mirviss" w:date="2017-05-07T23:16:00Z">
        <w:r w:rsidR="00030551" w:rsidDel="00C0119F">
          <w:rPr>
            <w:rFonts w:asciiTheme="majorHAnsi" w:eastAsiaTheme="majorEastAsia" w:hAnsiTheme="majorHAnsi" w:cstheme="majorBidi"/>
            <w:spacing w:val="-10"/>
            <w:kern w:val="28"/>
          </w:rPr>
          <w:delText xml:space="preserve">he </w:delText>
        </w:r>
      </w:del>
      <w:ins w:id="38" w:author="Sophie Mirviss" w:date="2017-05-07T23:16:00Z">
        <w:r w:rsidR="00C0119F">
          <w:rPr>
            <w:rFonts w:asciiTheme="majorHAnsi" w:eastAsiaTheme="majorEastAsia" w:hAnsiTheme="majorHAnsi" w:cstheme="majorBidi"/>
            <w:spacing w:val="-10"/>
            <w:kern w:val="28"/>
          </w:rPr>
          <w:t xml:space="preserve">Hume </w:t>
        </w:r>
      </w:ins>
      <w:r w:rsidR="00030551">
        <w:rPr>
          <w:rFonts w:asciiTheme="majorHAnsi" w:eastAsiaTheme="majorEastAsia" w:hAnsiTheme="majorHAnsi" w:cstheme="majorBidi"/>
          <w:spacing w:val="-10"/>
          <w:kern w:val="28"/>
        </w:rPr>
        <w:t>states</w:t>
      </w:r>
      <w:r w:rsidR="00016145">
        <w:rPr>
          <w:rFonts w:asciiTheme="majorHAnsi" w:eastAsiaTheme="majorEastAsia" w:hAnsiTheme="majorHAnsi" w:cstheme="majorBidi"/>
          <w:spacing w:val="-10"/>
          <w:kern w:val="28"/>
        </w:rPr>
        <w:t xml:space="preserve"> in his </w:t>
      </w:r>
      <w:proofErr w:type="spellStart"/>
      <w:r w:rsidR="00016145">
        <w:rPr>
          <w:rFonts w:asciiTheme="majorHAnsi" w:eastAsiaTheme="majorEastAsia" w:hAnsiTheme="majorHAnsi" w:cstheme="majorBidi"/>
          <w:spacing w:val="-10"/>
          <w:kern w:val="28"/>
        </w:rPr>
        <w:t>essay</w:t>
      </w:r>
      <w:ins w:id="39" w:author="Sophie Mirviss" w:date="2017-05-07T23:17:00Z">
        <w:r w:rsidR="00C0119F">
          <w:rPr>
            <w:rFonts w:asciiTheme="majorHAnsi" w:eastAsiaTheme="majorEastAsia" w:hAnsiTheme="majorHAnsi" w:cstheme="majorBidi"/>
            <w:spacing w:val="-10"/>
            <w:kern w:val="28"/>
          </w:rPr>
          <w:t>:</w:t>
        </w:r>
      </w:ins>
      <w:del w:id="40" w:author="Sophie Mirviss" w:date="2017-05-07T23:17:00Z">
        <w:r w:rsidR="00016145" w:rsidDel="00C0119F">
          <w:rPr>
            <w:rFonts w:asciiTheme="majorHAnsi" w:eastAsiaTheme="majorEastAsia" w:hAnsiTheme="majorHAnsi" w:cstheme="majorBidi"/>
            <w:spacing w:val="-10"/>
            <w:kern w:val="28"/>
          </w:rPr>
          <w:delText xml:space="preserve">, that </w:delText>
        </w:r>
      </w:del>
      <w:r w:rsidR="00016145">
        <w:rPr>
          <w:rFonts w:asciiTheme="majorHAnsi" w:eastAsiaTheme="majorEastAsia" w:hAnsiTheme="majorHAnsi" w:cstheme="majorBidi"/>
          <w:spacing w:val="-10"/>
          <w:kern w:val="28"/>
        </w:rPr>
        <w:t>“from</w:t>
      </w:r>
      <w:proofErr w:type="spellEnd"/>
      <w:r w:rsidR="00016145">
        <w:rPr>
          <w:rFonts w:asciiTheme="majorHAnsi" w:eastAsiaTheme="majorEastAsia" w:hAnsiTheme="majorHAnsi" w:cstheme="majorBidi"/>
          <w:spacing w:val="-10"/>
          <w:kern w:val="28"/>
        </w:rPr>
        <w:t xml:space="preserve"> this circumstance alone that a controversy has long kept on foot and remains still undecided, we may presume that there is some ambiguity in the expression and that the disputants affix different ideas to the terms employed in the controversy</w:t>
      </w:r>
      <w:ins w:id="41" w:author="Sophie Mirviss" w:date="2017-05-07T23:17:00Z">
        <w:r w:rsidR="00C0119F">
          <w:rPr>
            <w:rFonts w:asciiTheme="majorHAnsi" w:eastAsiaTheme="majorEastAsia" w:hAnsiTheme="majorHAnsi" w:cstheme="majorBidi"/>
            <w:spacing w:val="-10"/>
            <w:kern w:val="28"/>
          </w:rPr>
          <w:t>.</w:t>
        </w:r>
      </w:ins>
      <w:r w:rsidR="00016145">
        <w:rPr>
          <w:rFonts w:asciiTheme="majorHAnsi" w:eastAsiaTheme="majorEastAsia" w:hAnsiTheme="majorHAnsi" w:cstheme="majorBidi"/>
          <w:spacing w:val="-10"/>
          <w:kern w:val="28"/>
        </w:rPr>
        <w:t>”</w:t>
      </w:r>
      <w:r w:rsidR="00016145">
        <w:rPr>
          <w:rStyle w:val="FootnoteReference"/>
          <w:rFonts w:asciiTheme="majorHAnsi" w:eastAsiaTheme="majorEastAsia" w:hAnsiTheme="majorHAnsi" w:cstheme="majorBidi"/>
          <w:spacing w:val="-10"/>
          <w:kern w:val="28"/>
        </w:rPr>
        <w:footnoteReference w:id="1"/>
      </w:r>
      <w:del w:id="43" w:author="Sophie Mirviss" w:date="2017-05-07T23:17:00Z">
        <w:r w:rsidR="009D1314" w:rsidDel="00C0119F">
          <w:rPr>
            <w:rFonts w:asciiTheme="majorHAnsi" w:eastAsiaTheme="majorEastAsia" w:hAnsiTheme="majorHAnsi" w:cstheme="majorBidi"/>
            <w:spacing w:val="-10"/>
            <w:kern w:val="28"/>
          </w:rPr>
          <w:delText>,</w:delText>
        </w:r>
      </w:del>
      <w:r w:rsidR="009D1314">
        <w:rPr>
          <w:rFonts w:asciiTheme="majorHAnsi" w:eastAsiaTheme="majorEastAsia" w:hAnsiTheme="majorHAnsi" w:cstheme="majorBidi"/>
          <w:spacing w:val="-10"/>
          <w:kern w:val="28"/>
        </w:rPr>
        <w:t xml:space="preserve"> Hume argues that if the ter</w:t>
      </w:r>
      <w:ins w:id="44" w:author="Sophie Mirviss" w:date="2017-05-07T23:17:00Z">
        <w:r w:rsidR="00C0119F">
          <w:rPr>
            <w:rFonts w:asciiTheme="majorHAnsi" w:eastAsiaTheme="majorEastAsia" w:hAnsiTheme="majorHAnsi" w:cstheme="majorBidi"/>
            <w:spacing w:val="-10"/>
            <w:kern w:val="28"/>
          </w:rPr>
          <w:t>m</w:t>
        </w:r>
      </w:ins>
      <w:del w:id="45" w:author="Sophie Mirviss" w:date="2017-05-07T23:17:00Z">
        <w:r w:rsidR="009D1314" w:rsidDel="00C0119F">
          <w:rPr>
            <w:rFonts w:asciiTheme="majorHAnsi" w:eastAsiaTheme="majorEastAsia" w:hAnsiTheme="majorHAnsi" w:cstheme="majorBidi"/>
            <w:spacing w:val="-10"/>
            <w:kern w:val="28"/>
          </w:rPr>
          <w:delText>n</w:delText>
        </w:r>
      </w:del>
      <w:r w:rsidR="009D1314">
        <w:rPr>
          <w:rFonts w:asciiTheme="majorHAnsi" w:eastAsiaTheme="majorEastAsia" w:hAnsiTheme="majorHAnsi" w:cstheme="majorBidi"/>
          <w:spacing w:val="-10"/>
          <w:kern w:val="28"/>
        </w:rPr>
        <w:t xml:space="preserve">s liberty and necessity are both properly understood, </w:t>
      </w:r>
      <w:r w:rsidR="00956274">
        <w:rPr>
          <w:rFonts w:asciiTheme="majorHAnsi" w:eastAsiaTheme="majorEastAsia" w:hAnsiTheme="majorHAnsi" w:cstheme="majorBidi"/>
          <w:spacing w:val="-10"/>
          <w:kern w:val="28"/>
        </w:rPr>
        <w:t>they can be reconciled</w:t>
      </w:r>
      <w:del w:id="46" w:author="Sophie Mirviss" w:date="2017-05-07T23:17:00Z">
        <w:r w:rsidR="00956274" w:rsidDel="00C0119F">
          <w:rPr>
            <w:rFonts w:asciiTheme="majorHAnsi" w:eastAsiaTheme="majorEastAsia" w:hAnsiTheme="majorHAnsi" w:cstheme="majorBidi"/>
            <w:spacing w:val="-10"/>
            <w:kern w:val="28"/>
          </w:rPr>
          <w:delText>,</w:delText>
        </w:r>
      </w:del>
      <w:r w:rsidR="00956274">
        <w:rPr>
          <w:rFonts w:asciiTheme="majorHAnsi" w:eastAsiaTheme="majorEastAsia" w:hAnsiTheme="majorHAnsi" w:cstheme="majorBidi"/>
          <w:spacing w:val="-10"/>
          <w:kern w:val="28"/>
        </w:rPr>
        <w:t xml:space="preserve"> and </w:t>
      </w:r>
      <w:r w:rsidR="00055219">
        <w:rPr>
          <w:rFonts w:asciiTheme="majorHAnsi" w:eastAsiaTheme="majorEastAsia" w:hAnsiTheme="majorHAnsi" w:cstheme="majorBidi"/>
          <w:spacing w:val="-10"/>
          <w:kern w:val="28"/>
        </w:rPr>
        <w:t xml:space="preserve">still </w:t>
      </w:r>
      <w:r w:rsidR="00956274">
        <w:rPr>
          <w:rFonts w:asciiTheme="majorHAnsi" w:eastAsiaTheme="majorEastAsia" w:hAnsiTheme="majorHAnsi" w:cstheme="majorBidi"/>
          <w:spacing w:val="-10"/>
          <w:kern w:val="28"/>
        </w:rPr>
        <w:t xml:space="preserve">be consistent with </w:t>
      </w:r>
      <w:del w:id="47" w:author="Sophie Mirviss" w:date="2017-05-07T23:17:00Z">
        <w:r w:rsidR="00956274" w:rsidDel="00C0119F">
          <w:rPr>
            <w:rFonts w:asciiTheme="majorHAnsi" w:eastAsiaTheme="majorEastAsia" w:hAnsiTheme="majorHAnsi" w:cstheme="majorBidi"/>
            <w:spacing w:val="-10"/>
            <w:kern w:val="28"/>
          </w:rPr>
          <w:delText xml:space="preserve">our </w:delText>
        </w:r>
      </w:del>
      <w:ins w:id="48" w:author="Sophie Mirviss" w:date="2017-05-07T23:17:00Z">
        <w:r w:rsidR="00C0119F">
          <w:rPr>
            <w:rFonts w:asciiTheme="majorHAnsi" w:eastAsiaTheme="majorEastAsia" w:hAnsiTheme="majorHAnsi" w:cstheme="majorBidi"/>
            <w:spacing w:val="-10"/>
            <w:kern w:val="28"/>
          </w:rPr>
          <w:t xml:space="preserve">human </w:t>
        </w:r>
      </w:ins>
      <w:r w:rsidR="00956274">
        <w:rPr>
          <w:rFonts w:asciiTheme="majorHAnsi" w:eastAsiaTheme="majorEastAsia" w:hAnsiTheme="majorHAnsi" w:cstheme="majorBidi"/>
          <w:spacing w:val="-10"/>
          <w:kern w:val="28"/>
        </w:rPr>
        <w:t>habitual moral practice.</w:t>
      </w:r>
      <w:r w:rsidR="00055219">
        <w:rPr>
          <w:rFonts w:asciiTheme="majorHAnsi" w:eastAsiaTheme="majorEastAsia" w:hAnsiTheme="majorHAnsi" w:cstheme="majorBidi"/>
          <w:spacing w:val="-10"/>
          <w:kern w:val="28"/>
        </w:rPr>
        <w:t xml:space="preserve"> </w:t>
      </w:r>
      <w:del w:id="49" w:author="Sophie Mirviss" w:date="2017-05-07T23:18:00Z">
        <w:r w:rsidR="00A1393A" w:rsidDel="00C0119F">
          <w:rPr>
            <w:rFonts w:asciiTheme="majorHAnsi" w:eastAsiaTheme="majorEastAsia" w:hAnsiTheme="majorHAnsi" w:cstheme="majorBidi"/>
            <w:spacing w:val="-10"/>
            <w:kern w:val="28"/>
          </w:rPr>
          <w:delText xml:space="preserve">While </w:delText>
        </w:r>
      </w:del>
      <w:ins w:id="50" w:author="Sophie Mirviss" w:date="2017-05-07T23:18:00Z">
        <w:r w:rsidR="00C0119F">
          <w:rPr>
            <w:rFonts w:asciiTheme="majorHAnsi" w:eastAsiaTheme="majorEastAsia" w:hAnsiTheme="majorHAnsi" w:cstheme="majorBidi"/>
            <w:spacing w:val="-10"/>
            <w:kern w:val="28"/>
          </w:rPr>
          <w:t>H</w:t>
        </w:r>
      </w:ins>
      <w:del w:id="51" w:author="Sophie Mirviss" w:date="2017-05-07T23:18:00Z">
        <w:r w:rsidR="00A1393A" w:rsidDel="00C0119F">
          <w:rPr>
            <w:rFonts w:asciiTheme="majorHAnsi" w:eastAsiaTheme="majorEastAsia" w:hAnsiTheme="majorHAnsi" w:cstheme="majorBidi"/>
            <w:spacing w:val="-10"/>
            <w:kern w:val="28"/>
          </w:rPr>
          <w:delText>h</w:delText>
        </w:r>
      </w:del>
      <w:r w:rsidR="00A1393A">
        <w:rPr>
          <w:rFonts w:asciiTheme="majorHAnsi" w:eastAsiaTheme="majorEastAsia" w:hAnsiTheme="majorHAnsi" w:cstheme="majorBidi"/>
          <w:spacing w:val="-10"/>
          <w:kern w:val="28"/>
        </w:rPr>
        <w:t xml:space="preserve">is argument for reconciliation between liberty and necessity is plausible in relieving the tension between them, stating people still have certain degree of liberty under some </w:t>
      </w:r>
      <w:del w:id="52" w:author="Sophie Mirviss" w:date="2017-05-07T23:19:00Z">
        <w:r w:rsidR="00A1393A" w:rsidDel="00C0119F">
          <w:rPr>
            <w:rFonts w:asciiTheme="majorHAnsi" w:eastAsiaTheme="majorEastAsia" w:hAnsiTheme="majorHAnsi" w:cstheme="majorBidi"/>
            <w:spacing w:val="-10"/>
            <w:kern w:val="28"/>
          </w:rPr>
          <w:delText>well understood</w:delText>
        </w:r>
      </w:del>
      <w:ins w:id="53" w:author="Sophie Mirviss" w:date="2017-05-07T23:19:00Z">
        <w:r w:rsidR="00C0119F">
          <w:rPr>
            <w:rFonts w:asciiTheme="majorHAnsi" w:eastAsiaTheme="majorEastAsia" w:hAnsiTheme="majorHAnsi" w:cstheme="majorBidi"/>
            <w:spacing w:val="-10"/>
            <w:kern w:val="28"/>
          </w:rPr>
          <w:t>well-understood</w:t>
        </w:r>
      </w:ins>
      <w:r w:rsidR="00A1393A">
        <w:rPr>
          <w:rFonts w:asciiTheme="majorHAnsi" w:eastAsiaTheme="majorEastAsia" w:hAnsiTheme="majorHAnsi" w:cstheme="majorBidi"/>
          <w:spacing w:val="-10"/>
          <w:kern w:val="28"/>
        </w:rPr>
        <w:t xml:space="preserve"> necessity. Hume’s approach to address</w:t>
      </w:r>
      <w:del w:id="54" w:author="Sophie Mirviss" w:date="2017-05-07T23:19:00Z">
        <w:r w:rsidR="00A1393A" w:rsidDel="00C0119F">
          <w:rPr>
            <w:rFonts w:asciiTheme="majorHAnsi" w:eastAsiaTheme="majorEastAsia" w:hAnsiTheme="majorHAnsi" w:cstheme="majorBidi"/>
            <w:spacing w:val="-10"/>
            <w:kern w:val="28"/>
          </w:rPr>
          <w:delText>es</w:delText>
        </w:r>
      </w:del>
      <w:r w:rsidR="00A1393A">
        <w:rPr>
          <w:rFonts w:asciiTheme="majorHAnsi" w:eastAsiaTheme="majorEastAsia" w:hAnsiTheme="majorHAnsi" w:cstheme="majorBidi"/>
          <w:spacing w:val="-10"/>
          <w:kern w:val="28"/>
        </w:rPr>
        <w:t xml:space="preserve"> this solution by the broad problem regarding causation in physical world made it more vulnerable to the examination by metaphysical </w:t>
      </w:r>
      <w:commentRangeStart w:id="55"/>
      <w:r w:rsidR="00A1393A">
        <w:rPr>
          <w:rFonts w:asciiTheme="majorHAnsi" w:eastAsiaTheme="majorEastAsia" w:hAnsiTheme="majorHAnsi" w:cstheme="majorBidi"/>
          <w:spacing w:val="-10"/>
          <w:kern w:val="28"/>
        </w:rPr>
        <w:t>skepticism</w:t>
      </w:r>
      <w:commentRangeEnd w:id="55"/>
      <w:r w:rsidR="00C0119F">
        <w:rPr>
          <w:rStyle w:val="CommentReference"/>
        </w:rPr>
        <w:commentReference w:id="55"/>
      </w:r>
      <w:r w:rsidR="00A1393A">
        <w:rPr>
          <w:rFonts w:asciiTheme="majorHAnsi" w:eastAsiaTheme="majorEastAsia" w:hAnsiTheme="majorHAnsi" w:cstheme="majorBidi"/>
          <w:spacing w:val="-10"/>
          <w:kern w:val="28"/>
        </w:rPr>
        <w:t>.</w:t>
      </w:r>
    </w:p>
    <w:p w14:paraId="03F63B37" w14:textId="217F5757" w:rsidR="0008339E" w:rsidRDefault="0008339E" w:rsidP="00B84A28">
      <w:pPr>
        <w:ind w:firstLine="0"/>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lastRenderedPageBreak/>
        <w:tab/>
        <w:t xml:space="preserve">Hume begins his argument by first examining the doctrine of necessity. He </w:t>
      </w:r>
      <w:r w:rsidR="00ED6188">
        <w:rPr>
          <w:rFonts w:asciiTheme="majorHAnsi" w:eastAsiaTheme="majorEastAsia" w:hAnsiTheme="majorHAnsi" w:cstheme="majorBidi"/>
          <w:spacing w:val="-10"/>
          <w:kern w:val="28"/>
        </w:rPr>
        <w:t xml:space="preserve">points out that if we “shift” the scenes observed in nature to be in a fashion where no events share similarity with each other, then people will never </w:t>
      </w:r>
      <w:del w:id="56" w:author="Sophie Mirviss" w:date="2017-05-07T23:20:00Z">
        <w:r w:rsidR="00ED6188" w:rsidDel="00C0119F">
          <w:rPr>
            <w:rFonts w:asciiTheme="majorHAnsi" w:eastAsiaTheme="majorEastAsia" w:hAnsiTheme="majorHAnsi" w:cstheme="majorBidi"/>
            <w:spacing w:val="-10"/>
            <w:kern w:val="28"/>
          </w:rPr>
          <w:delText>arise</w:delText>
        </w:r>
        <w:r w:rsidR="00DF57E9" w:rsidDel="00C0119F">
          <w:rPr>
            <w:rFonts w:asciiTheme="majorHAnsi" w:eastAsiaTheme="majorEastAsia" w:hAnsiTheme="majorHAnsi" w:cstheme="majorBidi"/>
            <w:spacing w:val="-10"/>
            <w:kern w:val="28"/>
          </w:rPr>
          <w:delText xml:space="preserve"> </w:delText>
        </w:r>
      </w:del>
      <w:ins w:id="57" w:author="Sophie Mirviss" w:date="2017-05-07T23:20:00Z">
        <w:r w:rsidR="00C0119F">
          <w:rPr>
            <w:rFonts w:asciiTheme="majorHAnsi" w:eastAsiaTheme="majorEastAsia" w:hAnsiTheme="majorHAnsi" w:cstheme="majorBidi"/>
            <w:spacing w:val="-10"/>
            <w:kern w:val="28"/>
          </w:rPr>
          <w:t xml:space="preserve">realize </w:t>
        </w:r>
      </w:ins>
      <w:r w:rsidR="00DF57E9">
        <w:rPr>
          <w:rFonts w:asciiTheme="majorHAnsi" w:eastAsiaTheme="majorEastAsia" w:hAnsiTheme="majorHAnsi" w:cstheme="majorBidi"/>
          <w:spacing w:val="-10"/>
          <w:kern w:val="28"/>
        </w:rPr>
        <w:t>the</w:t>
      </w:r>
      <w:r w:rsidR="00ED6188">
        <w:rPr>
          <w:rFonts w:asciiTheme="majorHAnsi" w:eastAsiaTheme="majorEastAsia" w:hAnsiTheme="majorHAnsi" w:cstheme="majorBidi"/>
          <w:spacing w:val="-10"/>
          <w:kern w:val="28"/>
        </w:rPr>
        <w:t xml:space="preserve"> idea that there are necessary connections among the objects. So he concludes that “Our idea, therefore, of necessity and causation arises entirely from the uniformity observable in the operations of nature, where similar objects are constantly conjoined together and the mind is determined by custom to infer the one from the appearance of the other.”</w:t>
      </w:r>
      <w:r w:rsidR="00ED6188">
        <w:rPr>
          <w:rStyle w:val="FootnoteReference"/>
          <w:rFonts w:asciiTheme="majorHAnsi" w:eastAsiaTheme="majorEastAsia" w:hAnsiTheme="majorHAnsi" w:cstheme="majorBidi"/>
          <w:spacing w:val="-10"/>
          <w:kern w:val="28"/>
        </w:rPr>
        <w:footnoteReference w:id="2"/>
      </w:r>
      <w:r w:rsidR="00ED6188">
        <w:rPr>
          <w:rFonts w:asciiTheme="majorHAnsi" w:eastAsiaTheme="majorEastAsia" w:hAnsiTheme="majorHAnsi" w:cstheme="majorBidi"/>
          <w:spacing w:val="-10"/>
          <w:kern w:val="28"/>
        </w:rPr>
        <w:t xml:space="preserve"> What he means here is that we</w:t>
      </w:r>
      <w:ins w:id="59" w:author="Sophie Mirviss" w:date="2017-05-07T23:22:00Z">
        <w:r w:rsidR="00C0119F">
          <w:rPr>
            <w:rFonts w:asciiTheme="majorHAnsi" w:eastAsiaTheme="majorEastAsia" w:hAnsiTheme="majorHAnsi" w:cstheme="majorBidi"/>
            <w:spacing w:val="-10"/>
            <w:kern w:val="28"/>
          </w:rPr>
          <w:t xml:space="preserve">, as humans, </w:t>
        </w:r>
      </w:ins>
      <w:del w:id="60" w:author="Sophie Mirviss" w:date="2017-05-07T23:22:00Z">
        <w:r w:rsidR="00ED6188" w:rsidDel="00C0119F">
          <w:rPr>
            <w:rFonts w:asciiTheme="majorHAnsi" w:eastAsiaTheme="majorEastAsia" w:hAnsiTheme="majorHAnsi" w:cstheme="majorBidi"/>
            <w:spacing w:val="-10"/>
            <w:kern w:val="28"/>
          </w:rPr>
          <w:delText xml:space="preserve"> </w:delText>
        </w:r>
      </w:del>
      <w:r w:rsidR="00ED6188">
        <w:rPr>
          <w:rFonts w:asciiTheme="majorHAnsi" w:eastAsiaTheme="majorEastAsia" w:hAnsiTheme="majorHAnsi" w:cstheme="majorBidi"/>
          <w:spacing w:val="-10"/>
          <w:kern w:val="28"/>
        </w:rPr>
        <w:t xml:space="preserve">are too prone to ascribe </w:t>
      </w:r>
      <w:r w:rsidR="00961D52">
        <w:rPr>
          <w:rFonts w:asciiTheme="majorHAnsi" w:eastAsiaTheme="majorEastAsia" w:hAnsiTheme="majorHAnsi" w:cstheme="majorBidi"/>
          <w:spacing w:val="-10"/>
          <w:kern w:val="28"/>
        </w:rPr>
        <w:t xml:space="preserve">the reason that </w:t>
      </w:r>
      <w:r w:rsidR="00ED6188">
        <w:rPr>
          <w:rFonts w:asciiTheme="majorHAnsi" w:eastAsiaTheme="majorEastAsia" w:hAnsiTheme="majorHAnsi" w:cstheme="majorBidi"/>
          <w:spacing w:val="-10"/>
          <w:kern w:val="28"/>
        </w:rPr>
        <w:t xml:space="preserve">similar </w:t>
      </w:r>
      <w:r w:rsidR="00961D52">
        <w:rPr>
          <w:rFonts w:asciiTheme="majorHAnsi" w:eastAsiaTheme="majorEastAsia" w:hAnsiTheme="majorHAnsi" w:cstheme="majorBidi"/>
          <w:spacing w:val="-10"/>
          <w:kern w:val="28"/>
        </w:rPr>
        <w:t>events</w:t>
      </w:r>
      <w:r w:rsidR="00ED6188">
        <w:rPr>
          <w:rFonts w:asciiTheme="majorHAnsi" w:eastAsiaTheme="majorEastAsia" w:hAnsiTheme="majorHAnsi" w:cstheme="majorBidi"/>
          <w:spacing w:val="-10"/>
          <w:kern w:val="28"/>
        </w:rPr>
        <w:t xml:space="preserve"> </w:t>
      </w:r>
      <w:r w:rsidR="00961D52">
        <w:rPr>
          <w:rFonts w:asciiTheme="majorHAnsi" w:eastAsiaTheme="majorEastAsia" w:hAnsiTheme="majorHAnsi" w:cstheme="majorBidi"/>
          <w:spacing w:val="-10"/>
          <w:kern w:val="28"/>
        </w:rPr>
        <w:t>conjoin</w:t>
      </w:r>
      <w:r w:rsidR="00ED6188">
        <w:rPr>
          <w:rFonts w:asciiTheme="majorHAnsi" w:eastAsiaTheme="majorEastAsia" w:hAnsiTheme="majorHAnsi" w:cstheme="majorBidi"/>
          <w:spacing w:val="-10"/>
          <w:kern w:val="28"/>
        </w:rPr>
        <w:t xml:space="preserve"> together to</w:t>
      </w:r>
      <w:r w:rsidR="00961D52">
        <w:rPr>
          <w:rFonts w:asciiTheme="majorHAnsi" w:eastAsiaTheme="majorEastAsia" w:hAnsiTheme="majorHAnsi" w:cstheme="majorBidi"/>
          <w:spacing w:val="-10"/>
          <w:kern w:val="28"/>
        </w:rPr>
        <w:t xml:space="preserve"> necessary causations. When we always observe </w:t>
      </w:r>
      <w:ins w:id="61" w:author="Sophie Mirviss" w:date="2017-05-07T23:23:00Z">
        <w:r w:rsidR="00C0119F">
          <w:rPr>
            <w:rFonts w:asciiTheme="majorHAnsi" w:eastAsiaTheme="majorEastAsia" w:hAnsiTheme="majorHAnsi" w:cstheme="majorBidi"/>
            <w:spacing w:val="-10"/>
            <w:kern w:val="28"/>
          </w:rPr>
          <w:t xml:space="preserve">the </w:t>
        </w:r>
      </w:ins>
      <w:r w:rsidR="00961D52">
        <w:rPr>
          <w:rFonts w:asciiTheme="majorHAnsi" w:eastAsiaTheme="majorEastAsia" w:hAnsiTheme="majorHAnsi" w:cstheme="majorBidi"/>
          <w:spacing w:val="-10"/>
          <w:kern w:val="28"/>
        </w:rPr>
        <w:t xml:space="preserve">same kind of consequences </w:t>
      </w:r>
      <w:del w:id="62" w:author="Sophie Mirviss" w:date="2017-05-07T23:23:00Z">
        <w:r w:rsidR="00961D52" w:rsidDel="00C0119F">
          <w:rPr>
            <w:rFonts w:asciiTheme="majorHAnsi" w:eastAsiaTheme="majorEastAsia" w:hAnsiTheme="majorHAnsi" w:cstheme="majorBidi"/>
            <w:spacing w:val="-10"/>
            <w:kern w:val="28"/>
          </w:rPr>
          <w:delText xml:space="preserve">following </w:delText>
        </w:r>
      </w:del>
      <w:ins w:id="63" w:author="Sophie Mirviss" w:date="2017-05-07T23:23:00Z">
        <w:r w:rsidR="00C0119F">
          <w:rPr>
            <w:rFonts w:asciiTheme="majorHAnsi" w:eastAsiaTheme="majorEastAsia" w:hAnsiTheme="majorHAnsi" w:cstheme="majorBidi"/>
            <w:spacing w:val="-10"/>
            <w:kern w:val="28"/>
          </w:rPr>
          <w:t xml:space="preserve">resulting </w:t>
        </w:r>
      </w:ins>
      <w:r w:rsidR="00961D52">
        <w:rPr>
          <w:rFonts w:asciiTheme="majorHAnsi" w:eastAsiaTheme="majorEastAsia" w:hAnsiTheme="majorHAnsi" w:cstheme="majorBidi"/>
          <w:spacing w:val="-10"/>
          <w:kern w:val="28"/>
        </w:rPr>
        <w:t xml:space="preserve">from </w:t>
      </w:r>
      <w:ins w:id="64" w:author="Sophie Mirviss" w:date="2017-05-07T23:23:00Z">
        <w:r w:rsidR="00C0119F">
          <w:rPr>
            <w:rFonts w:asciiTheme="majorHAnsi" w:eastAsiaTheme="majorEastAsia" w:hAnsiTheme="majorHAnsi" w:cstheme="majorBidi"/>
            <w:spacing w:val="-10"/>
            <w:kern w:val="28"/>
          </w:rPr>
          <w:t xml:space="preserve">the </w:t>
        </w:r>
      </w:ins>
      <w:r w:rsidR="00961D52">
        <w:rPr>
          <w:rFonts w:asciiTheme="majorHAnsi" w:eastAsiaTheme="majorEastAsia" w:hAnsiTheme="majorHAnsi" w:cstheme="majorBidi"/>
          <w:spacing w:val="-10"/>
          <w:kern w:val="28"/>
        </w:rPr>
        <w:t xml:space="preserve">same kind of events as patterns, we are by habit </w:t>
      </w:r>
      <w:del w:id="65" w:author="Sophie Mirviss" w:date="2017-05-07T23:23:00Z">
        <w:r w:rsidR="00961D52" w:rsidDel="00C0119F">
          <w:rPr>
            <w:rFonts w:asciiTheme="majorHAnsi" w:eastAsiaTheme="majorEastAsia" w:hAnsiTheme="majorHAnsi" w:cstheme="majorBidi"/>
            <w:spacing w:val="-10"/>
            <w:kern w:val="28"/>
          </w:rPr>
          <w:delText>to generalize</w:delText>
        </w:r>
      </w:del>
      <w:ins w:id="66" w:author="Sophie Mirviss" w:date="2017-05-07T23:23:00Z">
        <w:r w:rsidR="00C0119F">
          <w:rPr>
            <w:rFonts w:asciiTheme="majorHAnsi" w:eastAsiaTheme="majorEastAsia" w:hAnsiTheme="majorHAnsi" w:cstheme="majorBidi"/>
            <w:spacing w:val="-10"/>
            <w:kern w:val="28"/>
          </w:rPr>
          <w:t>generalizing</w:t>
        </w:r>
      </w:ins>
      <w:r w:rsidR="00961D52">
        <w:rPr>
          <w:rFonts w:asciiTheme="majorHAnsi" w:eastAsiaTheme="majorEastAsia" w:hAnsiTheme="majorHAnsi" w:cstheme="majorBidi"/>
          <w:spacing w:val="-10"/>
          <w:kern w:val="28"/>
        </w:rPr>
        <w:t xml:space="preserve"> </w:t>
      </w:r>
      <w:del w:id="67" w:author="Sophie Mirviss" w:date="2017-05-07T23:23:00Z">
        <w:r w:rsidR="00961D52" w:rsidDel="00C0119F">
          <w:rPr>
            <w:rFonts w:asciiTheme="majorHAnsi" w:eastAsiaTheme="majorEastAsia" w:hAnsiTheme="majorHAnsi" w:cstheme="majorBidi"/>
            <w:spacing w:val="-10"/>
            <w:kern w:val="28"/>
          </w:rPr>
          <w:delText>a regularity</w:delText>
        </w:r>
      </w:del>
      <w:ins w:id="68" w:author="Sophie Mirviss" w:date="2017-05-07T23:23:00Z">
        <w:r w:rsidR="00C0119F">
          <w:rPr>
            <w:rFonts w:asciiTheme="majorHAnsi" w:eastAsiaTheme="majorEastAsia" w:hAnsiTheme="majorHAnsi" w:cstheme="majorBidi"/>
            <w:spacing w:val="-10"/>
            <w:kern w:val="28"/>
          </w:rPr>
          <w:t>regularity</w:t>
        </w:r>
      </w:ins>
      <w:r w:rsidR="00961D52">
        <w:rPr>
          <w:rFonts w:asciiTheme="majorHAnsi" w:eastAsiaTheme="majorEastAsia" w:hAnsiTheme="majorHAnsi" w:cstheme="majorBidi"/>
          <w:spacing w:val="-10"/>
          <w:kern w:val="28"/>
        </w:rPr>
        <w:t xml:space="preserve"> and thus assume absolute necessity in these events. However,</w:t>
      </w:r>
      <w:del w:id="69" w:author="Sophie Mirviss" w:date="2017-05-07T23:23:00Z">
        <w:r w:rsidR="00961D52" w:rsidDel="00C0119F">
          <w:rPr>
            <w:rFonts w:asciiTheme="majorHAnsi" w:eastAsiaTheme="majorEastAsia" w:hAnsiTheme="majorHAnsi" w:cstheme="majorBidi"/>
            <w:spacing w:val="-10"/>
            <w:kern w:val="28"/>
          </w:rPr>
          <w:delText xml:space="preserve"> in fact,</w:delText>
        </w:r>
      </w:del>
      <w:r w:rsidR="00961D52">
        <w:rPr>
          <w:rFonts w:asciiTheme="majorHAnsi" w:eastAsiaTheme="majorEastAsia" w:hAnsiTheme="majorHAnsi" w:cstheme="majorBidi"/>
          <w:spacing w:val="-10"/>
          <w:kern w:val="28"/>
        </w:rPr>
        <w:t xml:space="preserve"> Hume suggests</w:t>
      </w:r>
      <w:ins w:id="70" w:author="Sophie Mirviss" w:date="2017-05-07T23:24:00Z">
        <w:r w:rsidR="00C0119F">
          <w:rPr>
            <w:rFonts w:asciiTheme="majorHAnsi" w:eastAsiaTheme="majorEastAsia" w:hAnsiTheme="majorHAnsi" w:cstheme="majorBidi"/>
            <w:spacing w:val="-10"/>
            <w:kern w:val="28"/>
          </w:rPr>
          <w:t xml:space="preserve"> </w:t>
        </w:r>
      </w:ins>
      <w:del w:id="71" w:author="Sophie Mirviss" w:date="2017-05-07T23:24:00Z">
        <w:r w:rsidR="00961D52" w:rsidDel="00C0119F">
          <w:rPr>
            <w:rFonts w:asciiTheme="majorHAnsi" w:eastAsiaTheme="majorEastAsia" w:hAnsiTheme="majorHAnsi" w:cstheme="majorBidi"/>
            <w:spacing w:val="-10"/>
            <w:kern w:val="28"/>
          </w:rPr>
          <w:delText xml:space="preserve">, </w:delText>
        </w:r>
      </w:del>
      <w:r w:rsidR="00B84A28">
        <w:rPr>
          <w:rFonts w:asciiTheme="majorHAnsi" w:eastAsiaTheme="majorEastAsia" w:hAnsiTheme="majorHAnsi" w:cstheme="majorBidi"/>
          <w:spacing w:val="-10"/>
          <w:kern w:val="28"/>
        </w:rPr>
        <w:t>these collections of experience</w:t>
      </w:r>
      <w:ins w:id="72" w:author="Sophie Mirviss" w:date="2017-05-07T23:24:00Z">
        <w:r w:rsidR="00C0119F">
          <w:rPr>
            <w:rFonts w:asciiTheme="majorHAnsi" w:eastAsiaTheme="majorEastAsia" w:hAnsiTheme="majorHAnsi" w:cstheme="majorBidi"/>
            <w:spacing w:val="-10"/>
            <w:kern w:val="28"/>
          </w:rPr>
          <w:t>s</w:t>
        </w:r>
      </w:ins>
      <w:r w:rsidR="00B84A28">
        <w:rPr>
          <w:rFonts w:asciiTheme="majorHAnsi" w:eastAsiaTheme="majorEastAsia" w:hAnsiTheme="majorHAnsi" w:cstheme="majorBidi"/>
          <w:spacing w:val="-10"/>
          <w:kern w:val="28"/>
        </w:rPr>
        <w:t xml:space="preserve"> can only give us insight of causal relations </w:t>
      </w:r>
      <w:del w:id="73" w:author="Sophie Mirviss" w:date="2017-05-07T23:24:00Z">
        <w:r w:rsidR="00B84A28" w:rsidDel="00C0119F">
          <w:rPr>
            <w:rFonts w:asciiTheme="majorHAnsi" w:eastAsiaTheme="majorEastAsia" w:hAnsiTheme="majorHAnsi" w:cstheme="majorBidi"/>
            <w:spacing w:val="-10"/>
            <w:kern w:val="28"/>
          </w:rPr>
          <w:delText xml:space="preserve">and </w:delText>
        </w:r>
      </w:del>
      <w:ins w:id="74" w:author="Sophie Mirviss" w:date="2017-05-07T23:24:00Z">
        <w:r w:rsidR="00C0119F">
          <w:rPr>
            <w:rFonts w:asciiTheme="majorHAnsi" w:eastAsiaTheme="majorEastAsia" w:hAnsiTheme="majorHAnsi" w:cstheme="majorBidi"/>
            <w:spacing w:val="-10"/>
            <w:kern w:val="28"/>
          </w:rPr>
          <w:t xml:space="preserve">to </w:t>
        </w:r>
      </w:ins>
      <w:r w:rsidR="00B84A28">
        <w:rPr>
          <w:rFonts w:asciiTheme="majorHAnsi" w:eastAsiaTheme="majorEastAsia" w:hAnsiTheme="majorHAnsi" w:cstheme="majorBidi"/>
          <w:spacing w:val="-10"/>
          <w:kern w:val="28"/>
        </w:rPr>
        <w:t>make probabl</w:t>
      </w:r>
      <w:ins w:id="75" w:author="Sophie Mirviss" w:date="2017-05-07T23:24:00Z">
        <w:r w:rsidR="00C0119F">
          <w:rPr>
            <w:rFonts w:asciiTheme="majorHAnsi" w:eastAsiaTheme="majorEastAsia" w:hAnsiTheme="majorHAnsi" w:cstheme="majorBidi"/>
            <w:spacing w:val="-10"/>
            <w:kern w:val="28"/>
          </w:rPr>
          <w:t>e</w:t>
        </w:r>
      </w:ins>
      <w:del w:id="76" w:author="Sophie Mirviss" w:date="2017-05-07T23:24:00Z">
        <w:r w:rsidR="00B84A28" w:rsidDel="00C0119F">
          <w:rPr>
            <w:rFonts w:asciiTheme="majorHAnsi" w:eastAsiaTheme="majorEastAsia" w:hAnsiTheme="majorHAnsi" w:cstheme="majorBidi"/>
            <w:spacing w:val="-10"/>
            <w:kern w:val="28"/>
          </w:rPr>
          <w:delText>y</w:delText>
        </w:r>
      </w:del>
      <w:r w:rsidR="00B84A28">
        <w:rPr>
          <w:rFonts w:asciiTheme="majorHAnsi" w:eastAsiaTheme="majorEastAsia" w:hAnsiTheme="majorHAnsi" w:cstheme="majorBidi"/>
          <w:spacing w:val="-10"/>
          <w:kern w:val="28"/>
        </w:rPr>
        <w:t xml:space="preserve"> inferences but </w:t>
      </w:r>
      <w:del w:id="77" w:author="Sophie Mirviss" w:date="2017-05-07T23:24:00Z">
        <w:r w:rsidR="00B84A28" w:rsidDel="00C0119F">
          <w:rPr>
            <w:rFonts w:asciiTheme="majorHAnsi" w:eastAsiaTheme="majorEastAsia" w:hAnsiTheme="majorHAnsi" w:cstheme="majorBidi"/>
            <w:spacing w:val="-10"/>
            <w:kern w:val="28"/>
          </w:rPr>
          <w:delText xml:space="preserve">cannot </w:delText>
        </w:r>
      </w:del>
      <w:ins w:id="78" w:author="Sophie Mirviss" w:date="2017-05-07T23:24:00Z">
        <w:r w:rsidR="00C0119F">
          <w:rPr>
            <w:rFonts w:asciiTheme="majorHAnsi" w:eastAsiaTheme="majorEastAsia" w:hAnsiTheme="majorHAnsi" w:cstheme="majorBidi"/>
            <w:spacing w:val="-10"/>
            <w:kern w:val="28"/>
          </w:rPr>
          <w:t xml:space="preserve">unable to </w:t>
        </w:r>
      </w:ins>
      <w:r w:rsidR="00B84A28">
        <w:rPr>
          <w:rFonts w:asciiTheme="majorHAnsi" w:eastAsiaTheme="majorEastAsia" w:hAnsiTheme="majorHAnsi" w:cstheme="majorBidi"/>
          <w:spacing w:val="-10"/>
          <w:kern w:val="28"/>
        </w:rPr>
        <w:t xml:space="preserve">indicate the ultimate reason behind such regularities. </w:t>
      </w:r>
    </w:p>
    <w:p w14:paraId="7E1D4660" w14:textId="476C937E" w:rsidR="00B84A28" w:rsidRDefault="00B84A28" w:rsidP="00C318A9">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rPr>
        <w:tab/>
        <w:t xml:space="preserve">Further, Hume points out how people make expectations based on the uniformity in human motives and </w:t>
      </w:r>
      <w:r w:rsidR="00CE2FA0">
        <w:rPr>
          <w:rFonts w:asciiTheme="majorHAnsi" w:eastAsiaTheme="majorEastAsia" w:hAnsiTheme="majorHAnsi" w:cstheme="majorBidi"/>
          <w:spacing w:val="-10"/>
          <w:kern w:val="28"/>
        </w:rPr>
        <w:t>the</w:t>
      </w:r>
      <w:r w:rsidR="00AF729D">
        <w:rPr>
          <w:rFonts w:asciiTheme="majorHAnsi" w:eastAsiaTheme="majorEastAsia" w:hAnsiTheme="majorHAnsi" w:cstheme="majorBidi"/>
          <w:spacing w:val="-10"/>
          <w:kern w:val="28"/>
        </w:rPr>
        <w:t>re are</w:t>
      </w:r>
      <w:r w:rsidR="00CE2FA0">
        <w:rPr>
          <w:rFonts w:asciiTheme="majorHAnsi" w:eastAsiaTheme="majorEastAsia" w:hAnsiTheme="majorHAnsi" w:cstheme="majorBidi"/>
          <w:spacing w:val="-10"/>
          <w:kern w:val="28"/>
        </w:rPr>
        <w:t xml:space="preserve"> rules or laws that govern behaviors</w:t>
      </w:r>
      <w:r w:rsidR="0032024C">
        <w:rPr>
          <w:rFonts w:asciiTheme="majorHAnsi" w:eastAsiaTheme="majorEastAsia" w:hAnsiTheme="majorHAnsi" w:cstheme="majorBidi"/>
          <w:spacing w:val="-10"/>
          <w:kern w:val="28"/>
        </w:rPr>
        <w:t>, both for human beings and for physical objects</w:t>
      </w:r>
      <w:r w:rsidR="00CE2FA0">
        <w:rPr>
          <w:rFonts w:asciiTheme="majorHAnsi" w:eastAsiaTheme="majorEastAsia" w:hAnsiTheme="majorHAnsi" w:cstheme="majorBidi"/>
          <w:spacing w:val="-10"/>
          <w:kern w:val="28"/>
        </w:rPr>
        <w:t>.  He says people are assuming that certain conducts are performed out of human motive</w:t>
      </w:r>
      <w:commentRangeStart w:id="79"/>
      <w:r w:rsidR="00CE2FA0">
        <w:rPr>
          <w:rFonts w:asciiTheme="majorHAnsi" w:eastAsiaTheme="majorEastAsia" w:hAnsiTheme="majorHAnsi" w:cstheme="majorBidi"/>
          <w:spacing w:val="-10"/>
          <w:kern w:val="28"/>
        </w:rPr>
        <w:t xml:space="preserve"> that cannot contrast human nature</w:t>
      </w:r>
      <w:commentRangeEnd w:id="79"/>
      <w:r w:rsidR="00C0119F">
        <w:rPr>
          <w:rStyle w:val="CommentReference"/>
        </w:rPr>
        <w:commentReference w:id="79"/>
      </w:r>
      <w:r w:rsidR="00CE2FA0">
        <w:rPr>
          <w:rFonts w:asciiTheme="majorHAnsi" w:eastAsiaTheme="majorEastAsia" w:hAnsiTheme="majorHAnsi" w:cstheme="majorBidi"/>
          <w:spacing w:val="-10"/>
          <w:kern w:val="28"/>
        </w:rPr>
        <w:t>. For example, if a traveler describes men as “wholly different from any with whom we have ever acquainted, men, who were entirely divested of avarice, ambition, or revenge, who knew no pleasure but friendshi</w:t>
      </w:r>
      <w:commentRangeStart w:id="80"/>
      <w:r w:rsidR="00CE2FA0">
        <w:rPr>
          <w:rFonts w:asciiTheme="majorHAnsi" w:eastAsiaTheme="majorEastAsia" w:hAnsiTheme="majorHAnsi" w:cstheme="majorBidi"/>
          <w:spacing w:val="-10"/>
          <w:kern w:val="28"/>
        </w:rPr>
        <w:t>p</w:t>
      </w:r>
      <w:ins w:id="81" w:author="Sophie Mirviss" w:date="2017-05-07T23:25:00Z">
        <w:r w:rsidR="00C0119F">
          <w:rPr>
            <w:rFonts w:asciiTheme="majorHAnsi" w:eastAsiaTheme="majorEastAsia" w:hAnsiTheme="majorHAnsi" w:cstheme="majorBidi"/>
            <w:spacing w:val="-10"/>
            <w:kern w:val="28"/>
          </w:rPr>
          <w:t>,</w:t>
        </w:r>
      </w:ins>
      <w:r w:rsidR="00CE2FA0">
        <w:rPr>
          <w:rFonts w:asciiTheme="majorHAnsi" w:eastAsiaTheme="majorEastAsia" w:hAnsiTheme="majorHAnsi" w:cstheme="majorBidi"/>
          <w:spacing w:val="-10"/>
          <w:kern w:val="28"/>
        </w:rPr>
        <w:t>”</w:t>
      </w:r>
      <w:r w:rsidR="00FA07FA">
        <w:rPr>
          <w:rStyle w:val="FootnoteReference"/>
          <w:rFonts w:asciiTheme="majorHAnsi" w:eastAsiaTheme="majorEastAsia" w:hAnsiTheme="majorHAnsi" w:cstheme="majorBidi"/>
          <w:spacing w:val="-10"/>
          <w:kern w:val="28"/>
        </w:rPr>
        <w:footnoteReference w:id="3"/>
      </w:r>
      <w:del w:id="83" w:author="Sophie Mirviss" w:date="2017-05-07T23:25:00Z">
        <w:r w:rsidR="00CE2FA0" w:rsidDel="00C0119F">
          <w:rPr>
            <w:rFonts w:asciiTheme="majorHAnsi" w:eastAsiaTheme="majorEastAsia" w:hAnsiTheme="majorHAnsi" w:cstheme="majorBidi"/>
            <w:spacing w:val="-10"/>
            <w:kern w:val="28"/>
          </w:rPr>
          <w:delText>,</w:delText>
        </w:r>
      </w:del>
      <w:r w:rsidR="00CE2FA0">
        <w:rPr>
          <w:rFonts w:asciiTheme="majorHAnsi" w:eastAsiaTheme="majorEastAsia" w:hAnsiTheme="majorHAnsi" w:cstheme="majorBidi"/>
          <w:spacing w:val="-10"/>
          <w:kern w:val="28"/>
        </w:rPr>
        <w:t xml:space="preserve"> </w:t>
      </w:r>
      <w:commentRangeEnd w:id="80"/>
      <w:r w:rsidR="00C0119F">
        <w:rPr>
          <w:rStyle w:val="CommentReference"/>
        </w:rPr>
        <w:commentReference w:id="80"/>
      </w:r>
      <w:r w:rsidR="00E80070">
        <w:rPr>
          <w:rFonts w:asciiTheme="majorHAnsi" w:eastAsiaTheme="majorEastAsia" w:hAnsiTheme="majorHAnsi" w:cstheme="majorBidi"/>
          <w:spacing w:val="-10"/>
          <w:kern w:val="28"/>
        </w:rPr>
        <w:t xml:space="preserve">this example can be understood as </w:t>
      </w:r>
      <w:r w:rsidR="00CE2FA0">
        <w:rPr>
          <w:rFonts w:asciiTheme="majorHAnsi" w:eastAsiaTheme="majorEastAsia" w:hAnsiTheme="majorHAnsi" w:cstheme="majorBidi"/>
          <w:spacing w:val="-10"/>
          <w:kern w:val="28"/>
        </w:rPr>
        <w:t>people will immediately judge such accounts to be false since the described</w:t>
      </w:r>
      <w:ins w:id="84" w:author="Sophie Mirviss" w:date="2017-05-07T23:26:00Z">
        <w:r w:rsidR="00C0119F">
          <w:rPr>
            <w:rFonts w:asciiTheme="majorHAnsi" w:eastAsiaTheme="majorEastAsia" w:hAnsiTheme="majorHAnsi" w:cstheme="majorBidi"/>
            <w:spacing w:val="-10"/>
            <w:kern w:val="28"/>
          </w:rPr>
          <w:t xml:space="preserve"> way in which</w:t>
        </w:r>
      </w:ins>
      <w:r w:rsidR="00CE2FA0">
        <w:rPr>
          <w:rFonts w:asciiTheme="majorHAnsi" w:eastAsiaTheme="majorEastAsia" w:hAnsiTheme="majorHAnsi" w:cstheme="majorBidi"/>
          <w:spacing w:val="-10"/>
          <w:kern w:val="28"/>
        </w:rPr>
        <w:t xml:space="preserve"> men act i</w:t>
      </w:r>
      <w:ins w:id="85" w:author="Sophie Mirviss" w:date="2017-05-07T23:26:00Z">
        <w:r w:rsidR="00C0119F">
          <w:rPr>
            <w:rFonts w:asciiTheme="majorHAnsi" w:eastAsiaTheme="majorEastAsia" w:hAnsiTheme="majorHAnsi" w:cstheme="majorBidi"/>
            <w:spacing w:val="-10"/>
            <w:kern w:val="28"/>
          </w:rPr>
          <w:t>s</w:t>
        </w:r>
      </w:ins>
      <w:del w:id="86" w:author="Sophie Mirviss" w:date="2017-05-07T23:26:00Z">
        <w:r w:rsidR="00CE2FA0" w:rsidDel="00C0119F">
          <w:rPr>
            <w:rFonts w:asciiTheme="majorHAnsi" w:eastAsiaTheme="majorEastAsia" w:hAnsiTheme="majorHAnsi" w:cstheme="majorBidi"/>
            <w:spacing w:val="-10"/>
            <w:kern w:val="28"/>
          </w:rPr>
          <w:delText>n</w:delText>
        </w:r>
      </w:del>
      <w:r w:rsidR="00CE2FA0">
        <w:rPr>
          <w:rFonts w:asciiTheme="majorHAnsi" w:eastAsiaTheme="majorEastAsia" w:hAnsiTheme="majorHAnsi" w:cstheme="majorBidi"/>
          <w:spacing w:val="-10"/>
          <w:kern w:val="28"/>
        </w:rPr>
        <w:t xml:space="preserve"> contrary to what they assume men to be</w:t>
      </w:r>
      <w:r w:rsidR="00FA07FA">
        <w:rPr>
          <w:rFonts w:asciiTheme="majorHAnsi" w:eastAsiaTheme="majorEastAsia" w:hAnsiTheme="majorHAnsi" w:cstheme="majorBidi"/>
          <w:spacing w:val="-10"/>
          <w:kern w:val="28"/>
        </w:rPr>
        <w:t xml:space="preserve"> through experiences and generalizations. Even in the case of irregular and extraordinary actions that seem to have no regular connection with any known motives, we can still ascribe certain regularity if we pay enough </w:t>
      </w:r>
      <w:del w:id="87" w:author="Sophie Mirviss" w:date="2017-05-07T23:35:00Z">
        <w:r w:rsidR="00FA07FA" w:rsidDel="006C3E26">
          <w:rPr>
            <w:rFonts w:asciiTheme="majorHAnsi" w:eastAsiaTheme="majorEastAsia" w:hAnsiTheme="majorHAnsi" w:cstheme="majorBidi"/>
            <w:spacing w:val="-10"/>
            <w:kern w:val="28"/>
          </w:rPr>
          <w:delText>observations</w:delText>
        </w:r>
      </w:del>
      <w:ins w:id="88" w:author="Sophie Mirviss" w:date="2017-05-07T23:35:00Z">
        <w:r w:rsidR="006C3E26">
          <w:rPr>
            <w:rFonts w:asciiTheme="majorHAnsi" w:eastAsiaTheme="majorEastAsia" w:hAnsiTheme="majorHAnsi" w:cstheme="majorBidi"/>
            <w:spacing w:val="-10"/>
            <w:kern w:val="28"/>
          </w:rPr>
          <w:t>attention</w:t>
        </w:r>
      </w:ins>
      <w:r w:rsidR="00FA07FA">
        <w:rPr>
          <w:rFonts w:asciiTheme="majorHAnsi" w:eastAsiaTheme="majorEastAsia" w:hAnsiTheme="majorHAnsi" w:cstheme="majorBidi"/>
          <w:spacing w:val="-10"/>
          <w:kern w:val="28"/>
        </w:rPr>
        <w:t xml:space="preserve">. For instance, “a peasant can give no better reason for the stopping of any clock or watch than to say it does not </w:t>
      </w:r>
      <w:r w:rsidR="00FA07FA">
        <w:rPr>
          <w:rFonts w:asciiTheme="majorHAnsi" w:eastAsiaTheme="majorEastAsia" w:hAnsiTheme="majorHAnsi" w:cstheme="majorBidi"/>
          <w:spacing w:val="-10"/>
          <w:kern w:val="28"/>
        </w:rPr>
        <w:lastRenderedPageBreak/>
        <w:t>commonly go right</w:t>
      </w:r>
      <w:ins w:id="89" w:author="Sophie Mirviss" w:date="2017-05-07T23:36:00Z">
        <w:r w:rsidR="006C3E26">
          <w:rPr>
            <w:rFonts w:asciiTheme="majorHAnsi" w:eastAsiaTheme="majorEastAsia" w:hAnsiTheme="majorHAnsi" w:cstheme="majorBidi"/>
            <w:spacing w:val="-10"/>
            <w:kern w:val="28"/>
          </w:rPr>
          <w:t>,</w:t>
        </w:r>
      </w:ins>
      <w:r w:rsidR="00FA07FA">
        <w:rPr>
          <w:rFonts w:asciiTheme="majorHAnsi" w:eastAsiaTheme="majorEastAsia" w:hAnsiTheme="majorHAnsi" w:cstheme="majorBidi"/>
          <w:spacing w:val="-10"/>
          <w:kern w:val="28"/>
        </w:rPr>
        <w:t>”</w:t>
      </w:r>
      <w:r w:rsidR="00AF729D">
        <w:rPr>
          <w:rStyle w:val="FootnoteReference"/>
          <w:rFonts w:asciiTheme="majorHAnsi" w:eastAsiaTheme="majorEastAsia" w:hAnsiTheme="majorHAnsi" w:cstheme="majorBidi"/>
          <w:spacing w:val="-10"/>
          <w:kern w:val="28"/>
        </w:rPr>
        <w:footnoteReference w:id="4"/>
      </w:r>
      <w:del w:id="91" w:author="Sophie Mirviss" w:date="2017-05-07T23:36:00Z">
        <w:r w:rsidR="00AF729D" w:rsidDel="006C3E26">
          <w:rPr>
            <w:rFonts w:asciiTheme="majorHAnsi" w:eastAsiaTheme="majorEastAsia" w:hAnsiTheme="majorHAnsi" w:cstheme="majorBidi"/>
            <w:spacing w:val="-10"/>
            <w:kern w:val="28"/>
          </w:rPr>
          <w:delText>,</w:delText>
        </w:r>
      </w:del>
      <w:r w:rsidR="00AF729D">
        <w:rPr>
          <w:rFonts w:asciiTheme="majorHAnsi" w:eastAsiaTheme="majorEastAsia" w:hAnsiTheme="majorHAnsi" w:cstheme="majorBidi"/>
          <w:spacing w:val="-10"/>
          <w:kern w:val="28"/>
        </w:rPr>
        <w:t xml:space="preserve"> but an artist can infer that a grain of dust stops the clock’s movement. </w:t>
      </w:r>
      <w:r w:rsidR="00E5176B">
        <w:rPr>
          <w:rFonts w:asciiTheme="majorHAnsi" w:eastAsiaTheme="majorEastAsia" w:hAnsiTheme="majorHAnsi" w:cstheme="majorBidi"/>
          <w:spacing w:val="-10"/>
          <w:kern w:val="28"/>
        </w:rPr>
        <w:t xml:space="preserve">So </w:t>
      </w:r>
      <w:r w:rsidR="00E5176B">
        <w:rPr>
          <w:rFonts w:asciiTheme="majorHAnsi" w:eastAsiaTheme="majorEastAsia" w:hAnsiTheme="majorHAnsi" w:cstheme="majorBidi"/>
          <w:spacing w:val="-10"/>
          <w:kern w:val="28"/>
          <w:lang w:eastAsia="zh-CN"/>
        </w:rPr>
        <w:t>an irregularity that cannot b</w:t>
      </w:r>
      <w:r w:rsidR="00A31A78">
        <w:rPr>
          <w:rFonts w:asciiTheme="majorHAnsi" w:eastAsiaTheme="majorEastAsia" w:hAnsiTheme="majorHAnsi" w:cstheme="majorBidi"/>
          <w:spacing w:val="-10"/>
          <w:kern w:val="28"/>
          <w:lang w:eastAsia="zh-CN"/>
        </w:rPr>
        <w:t>e account</w:t>
      </w:r>
      <w:ins w:id="92" w:author="Sophie Mirviss" w:date="2017-05-07T23:36:00Z">
        <w:r w:rsidR="006C3E26">
          <w:rPr>
            <w:rFonts w:asciiTheme="majorHAnsi" w:eastAsiaTheme="majorEastAsia" w:hAnsiTheme="majorHAnsi" w:cstheme="majorBidi"/>
            <w:spacing w:val="-10"/>
            <w:kern w:val="28"/>
            <w:lang w:eastAsia="zh-CN"/>
          </w:rPr>
          <w:t>ed</w:t>
        </w:r>
      </w:ins>
      <w:r w:rsidR="00A31A78">
        <w:rPr>
          <w:rFonts w:asciiTheme="majorHAnsi" w:eastAsiaTheme="majorEastAsia" w:hAnsiTheme="majorHAnsi" w:cstheme="majorBidi"/>
          <w:spacing w:val="-10"/>
          <w:kern w:val="28"/>
          <w:lang w:eastAsia="zh-CN"/>
        </w:rPr>
        <w:t xml:space="preserve"> for</w:t>
      </w:r>
      <w:r w:rsidR="00E5176B">
        <w:rPr>
          <w:rFonts w:asciiTheme="majorHAnsi" w:eastAsiaTheme="majorEastAsia" w:hAnsiTheme="majorHAnsi" w:cstheme="majorBidi"/>
          <w:spacing w:val="-10"/>
          <w:kern w:val="28"/>
          <w:lang w:eastAsia="zh-CN"/>
        </w:rPr>
        <w:t xml:space="preserve"> </w:t>
      </w:r>
      <w:commentRangeStart w:id="93"/>
      <w:r w:rsidR="00E5176B">
        <w:rPr>
          <w:rFonts w:asciiTheme="majorHAnsi" w:eastAsiaTheme="majorEastAsia" w:hAnsiTheme="majorHAnsi" w:cstheme="majorBidi"/>
          <w:spacing w:val="-10"/>
          <w:kern w:val="28"/>
          <w:lang w:eastAsia="zh-CN"/>
        </w:rPr>
        <w:t>does</w:t>
      </w:r>
      <w:ins w:id="94" w:author="Sophie Mirviss" w:date="2017-05-07T23:36:00Z">
        <w:r w:rsidR="006C3E26">
          <w:rPr>
            <w:rFonts w:asciiTheme="majorHAnsi" w:eastAsiaTheme="majorEastAsia" w:hAnsiTheme="majorHAnsi" w:cstheme="majorBidi"/>
            <w:spacing w:val="-10"/>
            <w:kern w:val="28"/>
            <w:lang w:eastAsia="zh-CN"/>
          </w:rPr>
          <w:t xml:space="preserve"> not</w:t>
        </w:r>
      </w:ins>
      <w:del w:id="95" w:author="Sophie Mirviss" w:date="2017-05-07T23:36:00Z">
        <w:r w:rsidR="00E5176B" w:rsidDel="006C3E26">
          <w:rPr>
            <w:rFonts w:asciiTheme="majorHAnsi" w:eastAsiaTheme="majorEastAsia" w:hAnsiTheme="majorHAnsi" w:cstheme="majorBidi"/>
            <w:spacing w:val="-10"/>
            <w:kern w:val="28"/>
            <w:lang w:eastAsia="zh-CN"/>
          </w:rPr>
          <w:delText>n't</w:delText>
        </w:r>
      </w:del>
      <w:r w:rsidR="00E5176B">
        <w:rPr>
          <w:rFonts w:asciiTheme="majorHAnsi" w:eastAsiaTheme="majorEastAsia" w:hAnsiTheme="majorHAnsi" w:cstheme="majorBidi"/>
          <w:spacing w:val="-10"/>
          <w:kern w:val="28"/>
          <w:lang w:eastAsia="zh-CN"/>
        </w:rPr>
        <w:t xml:space="preserve"> </w:t>
      </w:r>
      <w:commentRangeEnd w:id="93"/>
      <w:r w:rsidR="006C3E26">
        <w:rPr>
          <w:rStyle w:val="CommentReference"/>
        </w:rPr>
        <w:commentReference w:id="93"/>
      </w:r>
      <w:r w:rsidR="00E5176B">
        <w:rPr>
          <w:rFonts w:asciiTheme="majorHAnsi" w:eastAsiaTheme="majorEastAsia" w:hAnsiTheme="majorHAnsi" w:cstheme="majorBidi"/>
          <w:spacing w:val="-10"/>
          <w:kern w:val="28"/>
          <w:lang w:eastAsia="zh-CN"/>
        </w:rPr>
        <w:t xml:space="preserve">mean it is not </w:t>
      </w:r>
      <w:r w:rsidR="00A31A78">
        <w:rPr>
          <w:rFonts w:asciiTheme="majorHAnsi" w:eastAsiaTheme="majorEastAsia" w:hAnsiTheme="majorHAnsi" w:cstheme="majorBidi"/>
          <w:spacing w:val="-10"/>
          <w:kern w:val="28"/>
          <w:lang w:eastAsia="zh-CN"/>
        </w:rPr>
        <w:t xml:space="preserve">acting under a constant character, but rather its internal operation and government just beyond the observer’s </w:t>
      </w:r>
      <w:commentRangeStart w:id="96"/>
      <w:r w:rsidR="00A31A78">
        <w:rPr>
          <w:rFonts w:asciiTheme="majorHAnsi" w:eastAsiaTheme="majorEastAsia" w:hAnsiTheme="majorHAnsi" w:cstheme="majorBidi"/>
          <w:spacing w:val="-10"/>
          <w:kern w:val="28"/>
          <w:lang w:eastAsia="zh-CN"/>
        </w:rPr>
        <w:t>comprehension</w:t>
      </w:r>
      <w:commentRangeEnd w:id="96"/>
      <w:r w:rsidR="00E9185E">
        <w:rPr>
          <w:rStyle w:val="CommentReference"/>
        </w:rPr>
        <w:commentReference w:id="96"/>
      </w:r>
      <w:r w:rsidR="00A31A78">
        <w:rPr>
          <w:rFonts w:asciiTheme="majorHAnsi" w:eastAsiaTheme="majorEastAsia" w:hAnsiTheme="majorHAnsi" w:cstheme="majorBidi"/>
          <w:spacing w:val="-10"/>
          <w:kern w:val="28"/>
          <w:lang w:eastAsia="zh-CN"/>
        </w:rPr>
        <w:t xml:space="preserve">. </w:t>
      </w:r>
      <w:r w:rsidR="0032024C">
        <w:rPr>
          <w:rFonts w:asciiTheme="majorHAnsi" w:eastAsiaTheme="majorEastAsia" w:hAnsiTheme="majorHAnsi" w:cstheme="majorBidi"/>
          <w:spacing w:val="-10"/>
          <w:kern w:val="28"/>
          <w:lang w:eastAsia="zh-CN"/>
        </w:rPr>
        <w:t xml:space="preserve">Hume argues that </w:t>
      </w:r>
      <w:r w:rsidR="00A31A78">
        <w:rPr>
          <w:rFonts w:asciiTheme="majorHAnsi" w:eastAsiaTheme="majorEastAsia" w:hAnsiTheme="majorHAnsi" w:cstheme="majorBidi"/>
          <w:spacing w:val="-10"/>
          <w:kern w:val="28"/>
          <w:lang w:eastAsia="zh-CN"/>
        </w:rPr>
        <w:t xml:space="preserve">human behavior can be understood </w:t>
      </w:r>
      <w:del w:id="97" w:author="Sophie Mirviss" w:date="2017-05-07T23:44:00Z">
        <w:r w:rsidR="00A31A78" w:rsidDel="00E9185E">
          <w:rPr>
            <w:rFonts w:asciiTheme="majorHAnsi" w:eastAsiaTheme="majorEastAsia" w:hAnsiTheme="majorHAnsi" w:cstheme="majorBidi"/>
            <w:spacing w:val="-10"/>
            <w:kern w:val="28"/>
            <w:lang w:eastAsia="zh-CN"/>
          </w:rPr>
          <w:delText xml:space="preserve">as the </w:delText>
        </w:r>
      </w:del>
      <w:r w:rsidR="0032024C">
        <w:rPr>
          <w:rFonts w:asciiTheme="majorHAnsi" w:eastAsiaTheme="majorEastAsia" w:hAnsiTheme="majorHAnsi" w:cstheme="majorBidi"/>
          <w:spacing w:val="-10"/>
          <w:kern w:val="28"/>
          <w:lang w:eastAsia="zh-CN"/>
        </w:rPr>
        <w:t xml:space="preserve">in exactly the </w:t>
      </w:r>
      <w:r w:rsidR="00A31A78">
        <w:rPr>
          <w:rFonts w:asciiTheme="majorHAnsi" w:eastAsiaTheme="majorEastAsia" w:hAnsiTheme="majorHAnsi" w:cstheme="majorBidi"/>
          <w:spacing w:val="-10"/>
          <w:kern w:val="28"/>
          <w:lang w:eastAsia="zh-CN"/>
        </w:rPr>
        <w:t xml:space="preserve">same fashion as how </w:t>
      </w:r>
      <w:ins w:id="98" w:author="Sophie Mirviss" w:date="2017-05-07T23:44:00Z">
        <w:r w:rsidR="00E9185E">
          <w:rPr>
            <w:rFonts w:asciiTheme="majorHAnsi" w:eastAsiaTheme="majorEastAsia" w:hAnsiTheme="majorHAnsi" w:cstheme="majorBidi"/>
            <w:spacing w:val="-10"/>
            <w:kern w:val="28"/>
            <w:lang w:eastAsia="zh-CN"/>
          </w:rPr>
          <w:t xml:space="preserve">the </w:t>
        </w:r>
      </w:ins>
      <w:r w:rsidR="00A31A78">
        <w:rPr>
          <w:rFonts w:asciiTheme="majorHAnsi" w:eastAsiaTheme="majorEastAsia" w:hAnsiTheme="majorHAnsi" w:cstheme="majorBidi"/>
          <w:spacing w:val="-10"/>
          <w:kern w:val="28"/>
          <w:lang w:eastAsia="zh-CN"/>
        </w:rPr>
        <w:t>physical world work</w:t>
      </w:r>
      <w:r w:rsidR="0032024C">
        <w:rPr>
          <w:rFonts w:asciiTheme="majorHAnsi" w:eastAsiaTheme="majorEastAsia" w:hAnsiTheme="majorHAnsi" w:cstheme="majorBidi"/>
          <w:spacing w:val="-10"/>
          <w:kern w:val="28"/>
          <w:lang w:eastAsia="zh-CN"/>
        </w:rPr>
        <w:t xml:space="preserve">s: they are both acting under </w:t>
      </w:r>
      <w:r w:rsidR="00A31A78">
        <w:rPr>
          <w:rFonts w:asciiTheme="majorHAnsi" w:eastAsiaTheme="majorEastAsia" w:hAnsiTheme="majorHAnsi" w:cstheme="majorBidi"/>
          <w:spacing w:val="-10"/>
          <w:kern w:val="28"/>
          <w:lang w:eastAsia="zh-CN"/>
        </w:rPr>
        <w:t>rule</w:t>
      </w:r>
      <w:r w:rsidR="0032024C">
        <w:rPr>
          <w:rFonts w:asciiTheme="majorHAnsi" w:eastAsiaTheme="majorEastAsia" w:hAnsiTheme="majorHAnsi" w:cstheme="majorBidi"/>
          <w:spacing w:val="-10"/>
          <w:kern w:val="28"/>
          <w:lang w:eastAsia="zh-CN"/>
        </w:rPr>
        <w:t>s</w:t>
      </w:r>
      <w:r w:rsidR="00A31A78">
        <w:rPr>
          <w:rFonts w:asciiTheme="majorHAnsi" w:eastAsiaTheme="majorEastAsia" w:hAnsiTheme="majorHAnsi" w:cstheme="majorBidi"/>
          <w:spacing w:val="-10"/>
          <w:kern w:val="28"/>
          <w:lang w:eastAsia="zh-CN"/>
        </w:rPr>
        <w:t xml:space="preserve"> instead of acting randomly. Even when people show unexpected behavior, such as “a person of an obliging disposition gives a peevish answer</w:t>
      </w:r>
      <w:ins w:id="99" w:author="Sophie Mirviss" w:date="2017-05-07T23:47:00Z">
        <w:r w:rsidR="00E9185E">
          <w:rPr>
            <w:rFonts w:asciiTheme="majorHAnsi" w:eastAsiaTheme="majorEastAsia" w:hAnsiTheme="majorHAnsi" w:cstheme="majorBidi"/>
            <w:spacing w:val="-10"/>
            <w:kern w:val="28"/>
            <w:lang w:eastAsia="zh-CN"/>
          </w:rPr>
          <w:t>,</w:t>
        </w:r>
      </w:ins>
      <w:r w:rsidR="00A31A78">
        <w:rPr>
          <w:rFonts w:asciiTheme="majorHAnsi" w:eastAsiaTheme="majorEastAsia" w:hAnsiTheme="majorHAnsi" w:cstheme="majorBidi"/>
          <w:spacing w:val="-10"/>
          <w:kern w:val="28"/>
          <w:lang w:eastAsia="zh-CN"/>
        </w:rPr>
        <w:t>”</w:t>
      </w:r>
      <w:r w:rsidR="00A31A78">
        <w:rPr>
          <w:rStyle w:val="FootnoteReference"/>
          <w:rFonts w:asciiTheme="majorHAnsi" w:eastAsiaTheme="majorEastAsia" w:hAnsiTheme="majorHAnsi" w:cstheme="majorBidi"/>
          <w:spacing w:val="-10"/>
          <w:kern w:val="28"/>
          <w:lang w:eastAsia="zh-CN"/>
        </w:rPr>
        <w:footnoteReference w:id="5"/>
      </w:r>
      <w:del w:id="101" w:author="Sophie Mirviss" w:date="2017-05-07T23:47:00Z">
        <w:r w:rsidR="00A31A78" w:rsidDel="00E9185E">
          <w:rPr>
            <w:rFonts w:asciiTheme="majorHAnsi" w:eastAsiaTheme="majorEastAsia" w:hAnsiTheme="majorHAnsi" w:cstheme="majorBidi"/>
            <w:spacing w:val="-10"/>
            <w:kern w:val="28"/>
            <w:lang w:eastAsia="zh-CN"/>
          </w:rPr>
          <w:delText>,</w:delText>
        </w:r>
      </w:del>
      <w:r w:rsidR="00A31A78">
        <w:rPr>
          <w:rFonts w:asciiTheme="majorHAnsi" w:eastAsiaTheme="majorEastAsia" w:hAnsiTheme="majorHAnsi" w:cstheme="majorBidi"/>
          <w:spacing w:val="-10"/>
          <w:kern w:val="28"/>
          <w:lang w:eastAsia="zh-CN"/>
        </w:rPr>
        <w:t xml:space="preserve"> which is seemingly contrary to our expectation of an obliging person to be mild, he is actually </w:t>
      </w:r>
      <w:r w:rsidR="00A31A78" w:rsidRPr="00FA52DA">
        <w:rPr>
          <w:rFonts w:asciiTheme="majorHAnsi" w:eastAsiaTheme="majorEastAsia" w:hAnsiTheme="majorHAnsi" w:cstheme="majorBidi"/>
          <w:spacing w:val="-10"/>
          <w:kern w:val="28"/>
          <w:lang w:eastAsia="zh-CN"/>
        </w:rPr>
        <w:t>governed by an underlying regularity, “he has a tooth ache</w:t>
      </w:r>
      <w:ins w:id="102" w:author="Sophie Mirviss" w:date="2017-05-07T23:47:00Z">
        <w:r w:rsidR="00E9185E">
          <w:rPr>
            <w:rFonts w:asciiTheme="majorHAnsi" w:eastAsiaTheme="majorEastAsia" w:hAnsiTheme="majorHAnsi" w:cstheme="majorBidi"/>
            <w:spacing w:val="-10"/>
            <w:kern w:val="28"/>
            <w:lang w:eastAsia="zh-CN"/>
          </w:rPr>
          <w:t>,</w:t>
        </w:r>
      </w:ins>
      <w:r w:rsidR="00A31A78" w:rsidRPr="00FA52DA">
        <w:rPr>
          <w:rFonts w:asciiTheme="majorHAnsi" w:eastAsiaTheme="majorEastAsia" w:hAnsiTheme="majorHAnsi" w:cstheme="majorBidi"/>
          <w:spacing w:val="-10"/>
          <w:kern w:val="28"/>
          <w:lang w:eastAsia="zh-CN"/>
        </w:rPr>
        <w:t>”</w:t>
      </w:r>
      <w:r w:rsidR="00A31A78" w:rsidRPr="00FA52DA">
        <w:rPr>
          <w:rStyle w:val="FootnoteReference"/>
          <w:rFonts w:asciiTheme="majorHAnsi" w:eastAsiaTheme="majorEastAsia" w:hAnsiTheme="majorHAnsi" w:cstheme="majorBidi"/>
          <w:spacing w:val="-10"/>
          <w:kern w:val="28"/>
          <w:lang w:eastAsia="zh-CN"/>
        </w:rPr>
        <w:footnoteReference w:id="6"/>
      </w:r>
      <w:del w:id="104" w:author="Sophie Mirviss" w:date="2017-05-07T23:47:00Z">
        <w:r w:rsidR="00A31A78" w:rsidRPr="00FA52DA" w:rsidDel="00E9185E">
          <w:rPr>
            <w:rFonts w:asciiTheme="majorHAnsi" w:eastAsiaTheme="majorEastAsia" w:hAnsiTheme="majorHAnsi" w:cstheme="majorBidi"/>
            <w:spacing w:val="-10"/>
            <w:kern w:val="28"/>
            <w:lang w:eastAsia="zh-CN"/>
          </w:rPr>
          <w:delText>,</w:delText>
        </w:r>
      </w:del>
      <w:r w:rsidR="00A31A78" w:rsidRPr="00FA52DA">
        <w:rPr>
          <w:rFonts w:asciiTheme="majorHAnsi" w:eastAsiaTheme="majorEastAsia" w:hAnsiTheme="majorHAnsi" w:cstheme="majorBidi"/>
          <w:spacing w:val="-10"/>
          <w:kern w:val="28"/>
          <w:lang w:eastAsia="zh-CN"/>
        </w:rPr>
        <w:t xml:space="preserve"> that dominates his seemingly random behavior. So in this </w:t>
      </w:r>
      <w:r w:rsidR="00045A77" w:rsidRPr="00FA52DA">
        <w:rPr>
          <w:rFonts w:asciiTheme="majorHAnsi" w:eastAsiaTheme="majorEastAsia" w:hAnsiTheme="majorHAnsi" w:cstheme="majorBidi"/>
          <w:spacing w:val="-10"/>
          <w:kern w:val="28"/>
          <w:lang w:eastAsia="zh-CN"/>
        </w:rPr>
        <w:t>sense, Hume attempts to reconcile causal necessity and human will by standing on his account of regularity and leaving people free</w:t>
      </w:r>
      <w:del w:id="105" w:author="Sophie Mirviss" w:date="2017-05-07T23:50:00Z">
        <w:r w:rsidR="00045A77" w:rsidRPr="00FA52DA" w:rsidDel="008633AF">
          <w:rPr>
            <w:rFonts w:asciiTheme="majorHAnsi" w:eastAsiaTheme="majorEastAsia" w:hAnsiTheme="majorHAnsi" w:cstheme="majorBidi"/>
            <w:spacing w:val="-10"/>
            <w:kern w:val="28"/>
            <w:lang w:eastAsia="zh-CN"/>
          </w:rPr>
          <w:delText>dom</w:delText>
        </w:r>
      </w:del>
      <w:r w:rsidR="00045A77" w:rsidRPr="00FA52DA">
        <w:rPr>
          <w:rFonts w:asciiTheme="majorHAnsi" w:eastAsiaTheme="majorEastAsia" w:hAnsiTheme="majorHAnsi" w:cstheme="majorBidi"/>
          <w:spacing w:val="-10"/>
          <w:kern w:val="28"/>
          <w:lang w:eastAsia="zh-CN"/>
        </w:rPr>
        <w:t xml:space="preserve"> to choose </w:t>
      </w:r>
      <w:r w:rsidR="00320F64">
        <w:rPr>
          <w:rFonts w:asciiTheme="majorHAnsi" w:eastAsiaTheme="majorEastAsia" w:hAnsiTheme="majorHAnsi" w:cstheme="majorBidi"/>
          <w:spacing w:val="-10"/>
          <w:kern w:val="28"/>
          <w:lang w:eastAsia="zh-CN"/>
        </w:rPr>
        <w:t xml:space="preserve">their actions </w:t>
      </w:r>
      <w:r w:rsidR="00045A77" w:rsidRPr="00FA52DA">
        <w:rPr>
          <w:rFonts w:asciiTheme="majorHAnsi" w:eastAsiaTheme="majorEastAsia" w:hAnsiTheme="majorHAnsi" w:cstheme="majorBidi"/>
          <w:spacing w:val="-10"/>
          <w:kern w:val="28"/>
          <w:lang w:eastAsia="zh-CN"/>
        </w:rPr>
        <w:t xml:space="preserve">out of their </w:t>
      </w:r>
      <w:r w:rsidR="0032024C" w:rsidRPr="00FA52DA">
        <w:rPr>
          <w:rFonts w:asciiTheme="majorHAnsi" w:eastAsiaTheme="majorEastAsia" w:hAnsiTheme="majorHAnsi" w:cstheme="majorBidi"/>
          <w:spacing w:val="-10"/>
          <w:kern w:val="28"/>
          <w:lang w:eastAsia="zh-CN"/>
        </w:rPr>
        <w:t>own motive. In</w:t>
      </w:r>
      <w:r w:rsidR="0032024C">
        <w:rPr>
          <w:rFonts w:asciiTheme="majorHAnsi" w:eastAsiaTheme="majorEastAsia" w:hAnsiTheme="majorHAnsi" w:cstheme="majorBidi"/>
          <w:spacing w:val="-10"/>
          <w:kern w:val="28"/>
          <w:lang w:eastAsia="zh-CN"/>
        </w:rPr>
        <w:t xml:space="preserve"> conclusion</w:t>
      </w:r>
      <w:del w:id="106" w:author="Sophie Mirviss" w:date="2017-05-07T23:50:00Z">
        <w:r w:rsidR="0032024C" w:rsidDel="008633AF">
          <w:rPr>
            <w:rFonts w:asciiTheme="majorHAnsi" w:eastAsiaTheme="majorEastAsia" w:hAnsiTheme="majorHAnsi" w:cstheme="majorBidi"/>
            <w:spacing w:val="-10"/>
            <w:kern w:val="28"/>
            <w:lang w:eastAsia="zh-CN"/>
          </w:rPr>
          <w:delText xml:space="preserve"> to this</w:delText>
        </w:r>
      </w:del>
      <w:r w:rsidR="0032024C">
        <w:rPr>
          <w:rFonts w:asciiTheme="majorHAnsi" w:eastAsiaTheme="majorEastAsia" w:hAnsiTheme="majorHAnsi" w:cstheme="majorBidi"/>
          <w:spacing w:val="-10"/>
          <w:kern w:val="28"/>
          <w:lang w:eastAsia="zh-CN"/>
        </w:rPr>
        <w:t xml:space="preserve">, Hume describes </w:t>
      </w:r>
      <w:r w:rsidR="00C318A9">
        <w:rPr>
          <w:rFonts w:asciiTheme="majorHAnsi" w:eastAsiaTheme="majorEastAsia" w:hAnsiTheme="majorHAnsi" w:cstheme="majorBidi"/>
          <w:spacing w:val="-10"/>
          <w:kern w:val="28"/>
          <w:lang w:eastAsia="zh-CN"/>
        </w:rPr>
        <w:t>man</w:t>
      </w:r>
      <w:r w:rsidR="0032024C">
        <w:rPr>
          <w:rFonts w:asciiTheme="majorHAnsi" w:eastAsiaTheme="majorEastAsia" w:hAnsiTheme="majorHAnsi" w:cstheme="majorBidi"/>
          <w:spacing w:val="-10"/>
          <w:kern w:val="28"/>
          <w:lang w:eastAsia="zh-CN"/>
        </w:rPr>
        <w:t xml:space="preserve"> to take measures from past experiences just “in the same manner concerning external objects</w:t>
      </w:r>
      <w:ins w:id="107" w:author="Sophie Mirviss" w:date="2017-05-07T23:50:00Z">
        <w:r w:rsidR="008633AF">
          <w:rPr>
            <w:rFonts w:asciiTheme="majorHAnsi" w:eastAsiaTheme="majorEastAsia" w:hAnsiTheme="majorHAnsi" w:cstheme="majorBidi"/>
            <w:spacing w:val="-10"/>
            <w:kern w:val="28"/>
            <w:lang w:eastAsia="zh-CN"/>
          </w:rPr>
          <w:t>,</w:t>
        </w:r>
      </w:ins>
      <w:r w:rsidR="0032024C">
        <w:rPr>
          <w:rFonts w:asciiTheme="majorHAnsi" w:eastAsiaTheme="majorEastAsia" w:hAnsiTheme="majorHAnsi" w:cstheme="majorBidi"/>
          <w:spacing w:val="-10"/>
          <w:kern w:val="28"/>
          <w:lang w:eastAsia="zh-CN"/>
        </w:rPr>
        <w:t>”</w:t>
      </w:r>
      <w:r w:rsidR="00C318A9">
        <w:rPr>
          <w:rStyle w:val="FootnoteReference"/>
          <w:rFonts w:asciiTheme="majorHAnsi" w:eastAsiaTheme="majorEastAsia" w:hAnsiTheme="majorHAnsi" w:cstheme="majorBidi"/>
          <w:spacing w:val="-10"/>
          <w:kern w:val="28"/>
          <w:lang w:eastAsia="zh-CN"/>
        </w:rPr>
        <w:footnoteReference w:id="7"/>
      </w:r>
      <w:ins w:id="109" w:author="Sophie Mirviss" w:date="2017-05-07T23:51:00Z">
        <w:r w:rsidR="008633AF">
          <w:rPr>
            <w:rFonts w:asciiTheme="majorHAnsi" w:eastAsiaTheme="majorEastAsia" w:hAnsiTheme="majorHAnsi" w:cstheme="majorBidi"/>
            <w:spacing w:val="-10"/>
            <w:kern w:val="28"/>
            <w:lang w:eastAsia="zh-CN"/>
          </w:rPr>
          <w:t xml:space="preserve"> to</w:t>
        </w:r>
      </w:ins>
      <w:del w:id="110" w:author="Sophie Mirviss" w:date="2017-05-07T23:50:00Z">
        <w:r w:rsidR="0032024C" w:rsidDel="008633AF">
          <w:rPr>
            <w:rFonts w:asciiTheme="majorHAnsi" w:eastAsiaTheme="majorEastAsia" w:hAnsiTheme="majorHAnsi" w:cstheme="majorBidi"/>
            <w:spacing w:val="-10"/>
            <w:kern w:val="28"/>
            <w:lang w:eastAsia="zh-CN"/>
          </w:rPr>
          <w:delText>,</w:delText>
        </w:r>
      </w:del>
      <w:r w:rsidR="0032024C">
        <w:rPr>
          <w:rFonts w:asciiTheme="majorHAnsi" w:eastAsiaTheme="majorEastAsia" w:hAnsiTheme="majorHAnsi" w:cstheme="majorBidi"/>
          <w:spacing w:val="-10"/>
          <w:kern w:val="28"/>
          <w:lang w:eastAsia="zh-CN"/>
        </w:rPr>
        <w:t xml:space="preserve"> find general regularities in both objects</w:t>
      </w:r>
      <w:del w:id="111" w:author="Sophie Mirviss" w:date="2017-05-07T23:51:00Z">
        <w:r w:rsidR="0032024C" w:rsidDel="008633AF">
          <w:rPr>
            <w:rFonts w:asciiTheme="majorHAnsi" w:eastAsiaTheme="majorEastAsia" w:hAnsiTheme="majorHAnsi" w:cstheme="majorBidi"/>
            <w:spacing w:val="-10"/>
            <w:kern w:val="28"/>
            <w:lang w:eastAsia="zh-CN"/>
          </w:rPr>
          <w:delText>’</w:delText>
        </w:r>
      </w:del>
      <w:r w:rsidR="0032024C">
        <w:rPr>
          <w:rFonts w:asciiTheme="majorHAnsi" w:eastAsiaTheme="majorEastAsia" w:hAnsiTheme="majorHAnsi" w:cstheme="majorBidi"/>
          <w:spacing w:val="-10"/>
          <w:kern w:val="28"/>
          <w:lang w:eastAsia="zh-CN"/>
        </w:rPr>
        <w:t xml:space="preserve"> and human behaviors’ operations, and expect them to continue in the same regularity as what </w:t>
      </w:r>
      <w:r w:rsidR="00C318A9">
        <w:rPr>
          <w:rFonts w:asciiTheme="majorHAnsi" w:eastAsiaTheme="majorEastAsia" w:hAnsiTheme="majorHAnsi" w:cstheme="majorBidi"/>
          <w:spacing w:val="-10"/>
          <w:kern w:val="28"/>
          <w:lang w:eastAsia="zh-CN"/>
        </w:rPr>
        <w:t xml:space="preserve">he observed, because he believes that “as men extend their dealings and render their intercourse with others more complicated, they always comprehend in their schemes of life a greater variety of voluntary actions, which they expect, from the proper motives, to cooperate with their </w:t>
      </w:r>
      <w:commentRangeStart w:id="112"/>
      <w:r w:rsidR="00C318A9">
        <w:rPr>
          <w:rFonts w:asciiTheme="majorHAnsi" w:eastAsiaTheme="majorEastAsia" w:hAnsiTheme="majorHAnsi" w:cstheme="majorBidi"/>
          <w:spacing w:val="-10"/>
          <w:kern w:val="28"/>
          <w:lang w:eastAsia="zh-CN"/>
        </w:rPr>
        <w:t>own</w:t>
      </w:r>
      <w:ins w:id="113" w:author="Sophie Mirviss" w:date="2017-05-07T23:51:00Z">
        <w:r w:rsidR="008633AF">
          <w:rPr>
            <w:rFonts w:asciiTheme="majorHAnsi" w:eastAsiaTheme="majorEastAsia" w:hAnsiTheme="majorHAnsi" w:cstheme="majorBidi"/>
            <w:spacing w:val="-10"/>
            <w:kern w:val="28"/>
            <w:lang w:eastAsia="zh-CN"/>
          </w:rPr>
          <w:t>.</w:t>
        </w:r>
      </w:ins>
      <w:r w:rsidR="00C318A9">
        <w:rPr>
          <w:rFonts w:asciiTheme="majorHAnsi" w:eastAsiaTheme="majorEastAsia" w:hAnsiTheme="majorHAnsi" w:cstheme="majorBidi"/>
          <w:spacing w:val="-10"/>
          <w:kern w:val="28"/>
          <w:lang w:eastAsia="zh-CN"/>
        </w:rPr>
        <w:t>”</w:t>
      </w:r>
      <w:r w:rsidR="00C318A9">
        <w:rPr>
          <w:rStyle w:val="FootnoteReference"/>
          <w:rFonts w:asciiTheme="majorHAnsi" w:eastAsiaTheme="majorEastAsia" w:hAnsiTheme="majorHAnsi" w:cstheme="majorBidi"/>
          <w:spacing w:val="-10"/>
          <w:kern w:val="28"/>
          <w:lang w:eastAsia="zh-CN"/>
        </w:rPr>
        <w:footnoteReference w:id="8"/>
      </w:r>
      <w:del w:id="115" w:author="Sophie Mirviss" w:date="2017-05-07T23:51:00Z">
        <w:r w:rsidR="00C318A9" w:rsidDel="008633AF">
          <w:rPr>
            <w:rFonts w:asciiTheme="majorHAnsi" w:eastAsiaTheme="majorEastAsia" w:hAnsiTheme="majorHAnsi" w:cstheme="majorBidi"/>
            <w:spacing w:val="-10"/>
            <w:kern w:val="28"/>
            <w:lang w:eastAsia="zh-CN"/>
          </w:rPr>
          <w:delText>.</w:delText>
        </w:r>
      </w:del>
      <w:r w:rsidR="0032024C">
        <w:rPr>
          <w:rFonts w:asciiTheme="majorHAnsi" w:eastAsiaTheme="majorEastAsia" w:hAnsiTheme="majorHAnsi" w:cstheme="majorBidi"/>
          <w:spacing w:val="-10"/>
          <w:kern w:val="28"/>
          <w:lang w:eastAsia="zh-CN"/>
        </w:rPr>
        <w:t xml:space="preserve"> </w:t>
      </w:r>
      <w:commentRangeEnd w:id="112"/>
      <w:r w:rsidR="008633AF">
        <w:rPr>
          <w:rStyle w:val="CommentReference"/>
        </w:rPr>
        <w:commentReference w:id="112"/>
      </w:r>
      <w:del w:id="116" w:author="Sophie Mirviss" w:date="2017-05-07T23:51:00Z">
        <w:r w:rsidR="00C318A9" w:rsidDel="008633AF">
          <w:rPr>
            <w:rFonts w:asciiTheme="majorHAnsi" w:eastAsiaTheme="majorEastAsia" w:hAnsiTheme="majorHAnsi" w:cstheme="majorBidi"/>
            <w:spacing w:val="-10"/>
            <w:kern w:val="28"/>
            <w:lang w:eastAsia="zh-CN"/>
          </w:rPr>
          <w:delText xml:space="preserve">Which </w:delText>
        </w:r>
      </w:del>
      <w:ins w:id="117" w:author="Sophie Mirviss" w:date="2017-05-07T23:51:00Z">
        <w:r w:rsidR="008633AF">
          <w:rPr>
            <w:rFonts w:asciiTheme="majorHAnsi" w:eastAsiaTheme="majorEastAsia" w:hAnsiTheme="majorHAnsi" w:cstheme="majorBidi"/>
            <w:spacing w:val="-10"/>
            <w:kern w:val="28"/>
            <w:lang w:eastAsia="zh-CN"/>
          </w:rPr>
          <w:t xml:space="preserve">This </w:t>
        </w:r>
      </w:ins>
      <w:r w:rsidR="00C318A9">
        <w:rPr>
          <w:rFonts w:asciiTheme="majorHAnsi" w:eastAsiaTheme="majorEastAsia" w:hAnsiTheme="majorHAnsi" w:cstheme="majorBidi"/>
          <w:spacing w:val="-10"/>
          <w:kern w:val="28"/>
          <w:lang w:eastAsia="zh-CN"/>
        </w:rPr>
        <w:t>indicates</w:t>
      </w:r>
      <w:del w:id="118" w:author="Sophie Mirviss" w:date="2017-05-07T23:51:00Z">
        <w:r w:rsidR="00C318A9" w:rsidDel="008633AF">
          <w:rPr>
            <w:rFonts w:asciiTheme="majorHAnsi" w:eastAsiaTheme="majorEastAsia" w:hAnsiTheme="majorHAnsi" w:cstheme="majorBidi"/>
            <w:spacing w:val="-10"/>
            <w:kern w:val="28"/>
            <w:lang w:eastAsia="zh-CN"/>
          </w:rPr>
          <w:delText>,</w:delText>
        </w:r>
      </w:del>
      <w:r w:rsidR="00C318A9">
        <w:rPr>
          <w:rFonts w:asciiTheme="majorHAnsi" w:eastAsiaTheme="majorEastAsia" w:hAnsiTheme="majorHAnsi" w:cstheme="majorBidi"/>
          <w:spacing w:val="-10"/>
          <w:kern w:val="28"/>
          <w:lang w:eastAsia="zh-CN"/>
        </w:rPr>
        <w:t xml:space="preserve"> that people act out on their </w:t>
      </w:r>
      <w:ins w:id="119" w:author="Sophie Mirviss" w:date="2017-05-07T23:58:00Z">
        <w:r w:rsidR="006437BD">
          <w:rPr>
            <w:rFonts w:asciiTheme="majorHAnsi" w:eastAsiaTheme="majorEastAsia" w:hAnsiTheme="majorHAnsi" w:cstheme="majorBidi"/>
            <w:spacing w:val="-10"/>
            <w:kern w:val="28"/>
            <w:lang w:eastAsia="zh-CN"/>
          </w:rPr>
          <w:t xml:space="preserve">own </w:t>
        </w:r>
      </w:ins>
      <w:r w:rsidR="00C318A9">
        <w:rPr>
          <w:rFonts w:asciiTheme="majorHAnsi" w:eastAsiaTheme="majorEastAsia" w:hAnsiTheme="majorHAnsi" w:cstheme="majorBidi"/>
          <w:spacing w:val="-10"/>
          <w:kern w:val="28"/>
          <w:lang w:eastAsia="zh-CN"/>
        </w:rPr>
        <w:t xml:space="preserve">will that </w:t>
      </w:r>
      <w:del w:id="120" w:author="Sophie Mirviss" w:date="2017-05-07T23:59:00Z">
        <w:r w:rsidR="00C318A9" w:rsidDel="006437BD">
          <w:rPr>
            <w:rFonts w:asciiTheme="majorHAnsi" w:eastAsiaTheme="majorEastAsia" w:hAnsiTheme="majorHAnsi" w:cstheme="majorBidi"/>
            <w:spacing w:val="-10"/>
            <w:kern w:val="28"/>
            <w:lang w:eastAsia="zh-CN"/>
          </w:rPr>
          <w:delText xml:space="preserve">springs </w:delText>
        </w:r>
      </w:del>
      <w:ins w:id="121" w:author="Sophie Mirviss" w:date="2017-05-07T23:59:00Z">
        <w:r w:rsidR="006437BD">
          <w:rPr>
            <w:rFonts w:asciiTheme="majorHAnsi" w:eastAsiaTheme="majorEastAsia" w:hAnsiTheme="majorHAnsi" w:cstheme="majorBidi"/>
            <w:spacing w:val="-10"/>
            <w:kern w:val="28"/>
            <w:lang w:eastAsia="zh-CN"/>
          </w:rPr>
          <w:t xml:space="preserve">arises </w:t>
        </w:r>
      </w:ins>
      <w:r w:rsidR="00C318A9">
        <w:rPr>
          <w:rFonts w:asciiTheme="majorHAnsi" w:eastAsiaTheme="majorEastAsia" w:hAnsiTheme="majorHAnsi" w:cstheme="majorBidi"/>
          <w:spacing w:val="-10"/>
          <w:kern w:val="28"/>
          <w:lang w:eastAsia="zh-CN"/>
        </w:rPr>
        <w:t xml:space="preserve">from certain motivations. </w:t>
      </w:r>
    </w:p>
    <w:p w14:paraId="2723CC8B" w14:textId="085D9F82" w:rsidR="0032024C" w:rsidRDefault="00C318A9" w:rsidP="007B7311">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 xml:space="preserve">However, Hume warns that our account of regularity is nothing more than particular objects that are constantly conjoined together, and that we infer </w:t>
      </w:r>
      <w:r w:rsidR="00253761">
        <w:rPr>
          <w:rFonts w:asciiTheme="majorHAnsi" w:eastAsiaTheme="majorEastAsia" w:hAnsiTheme="majorHAnsi" w:cstheme="majorBidi"/>
          <w:spacing w:val="-10"/>
          <w:kern w:val="28"/>
          <w:lang w:eastAsia="zh-CN"/>
        </w:rPr>
        <w:t xml:space="preserve">the happening of the other based on experience of one. </w:t>
      </w:r>
      <w:r w:rsidR="00253761">
        <w:rPr>
          <w:rFonts w:asciiTheme="majorHAnsi" w:eastAsiaTheme="majorEastAsia" w:hAnsiTheme="majorHAnsi" w:cstheme="majorBidi"/>
          <w:spacing w:val="-10"/>
          <w:kern w:val="28"/>
          <w:lang w:eastAsia="zh-CN"/>
        </w:rPr>
        <w:lastRenderedPageBreak/>
        <w:t xml:space="preserve">Nothing should go into or beyond the necessity of nature. Any </w:t>
      </w:r>
      <w:proofErr w:type="gramStart"/>
      <w:r w:rsidR="00253761">
        <w:rPr>
          <w:rFonts w:asciiTheme="majorHAnsi" w:eastAsiaTheme="majorEastAsia" w:hAnsiTheme="majorHAnsi" w:cstheme="majorBidi"/>
          <w:spacing w:val="-10"/>
          <w:kern w:val="28"/>
          <w:lang w:eastAsia="zh-CN"/>
        </w:rPr>
        <w:t>consideration of determinism in causation are</w:t>
      </w:r>
      <w:proofErr w:type="gramEnd"/>
      <w:r w:rsidR="00253761">
        <w:rPr>
          <w:rFonts w:asciiTheme="majorHAnsi" w:eastAsiaTheme="majorEastAsia" w:hAnsiTheme="majorHAnsi" w:cstheme="majorBidi"/>
          <w:spacing w:val="-10"/>
          <w:kern w:val="28"/>
          <w:lang w:eastAsia="zh-CN"/>
        </w:rPr>
        <w:t xml:space="preserve"> actually </w:t>
      </w:r>
      <w:commentRangeStart w:id="122"/>
      <w:r w:rsidR="00253761">
        <w:rPr>
          <w:rFonts w:asciiTheme="majorHAnsi" w:eastAsiaTheme="majorEastAsia" w:hAnsiTheme="majorHAnsi" w:cstheme="majorBidi"/>
          <w:spacing w:val="-10"/>
          <w:kern w:val="28"/>
          <w:lang w:eastAsia="zh-CN"/>
        </w:rPr>
        <w:t xml:space="preserve">sprang </w:t>
      </w:r>
      <w:commentRangeEnd w:id="122"/>
      <w:r w:rsidR="006437BD">
        <w:rPr>
          <w:rStyle w:val="CommentReference"/>
        </w:rPr>
        <w:commentReference w:id="122"/>
      </w:r>
      <w:r w:rsidR="00253761">
        <w:rPr>
          <w:rFonts w:asciiTheme="majorHAnsi" w:eastAsiaTheme="majorEastAsia" w:hAnsiTheme="majorHAnsi" w:cstheme="majorBidi"/>
          <w:spacing w:val="-10"/>
          <w:kern w:val="28"/>
          <w:lang w:eastAsia="zh-CN"/>
        </w:rPr>
        <w:t xml:space="preserve">inside our mind. As Hume says, “It </w:t>
      </w:r>
      <w:r w:rsidR="00253761">
        <w:rPr>
          <w:rFonts w:asciiTheme="majorHAnsi" w:eastAsiaTheme="majorEastAsia" w:hAnsiTheme="majorHAnsi" w:cstheme="majorBidi" w:hint="eastAsia"/>
          <w:spacing w:val="-10"/>
          <w:kern w:val="28"/>
          <w:lang w:eastAsia="zh-CN"/>
        </w:rPr>
        <w:t>may</w:t>
      </w:r>
      <w:r w:rsidR="00253761">
        <w:rPr>
          <w:rFonts w:asciiTheme="majorHAnsi" w:eastAsiaTheme="majorEastAsia" w:hAnsiTheme="majorHAnsi" w:cstheme="majorBidi"/>
          <w:spacing w:val="-10"/>
          <w:kern w:val="28"/>
          <w:lang w:eastAsia="zh-CN"/>
        </w:rPr>
        <w:t>, perhaps, be pretended that the mind can perceive in the operations of matter some further connection between the cause and effect and a connection that has no place in the voluntary actions of intelligent beings</w:t>
      </w:r>
      <w:ins w:id="123" w:author="Sophie Mirviss" w:date="2017-05-08T00:04:00Z">
        <w:r w:rsidR="006437BD">
          <w:rPr>
            <w:rFonts w:asciiTheme="majorHAnsi" w:eastAsiaTheme="majorEastAsia" w:hAnsiTheme="majorHAnsi" w:cstheme="majorBidi"/>
            <w:spacing w:val="-10"/>
            <w:kern w:val="28"/>
            <w:lang w:eastAsia="zh-CN"/>
          </w:rPr>
          <w:t>,</w:t>
        </w:r>
      </w:ins>
      <w:del w:id="124" w:author="Sophie Mirviss" w:date="2017-05-08T00:04:00Z">
        <w:r w:rsidR="00253761" w:rsidDel="006437BD">
          <w:rPr>
            <w:rFonts w:asciiTheme="majorHAnsi" w:eastAsiaTheme="majorEastAsia" w:hAnsiTheme="majorHAnsi" w:cstheme="majorBidi"/>
            <w:spacing w:val="-10"/>
            <w:kern w:val="28"/>
            <w:lang w:eastAsia="zh-CN"/>
          </w:rPr>
          <w:delText>.</w:delText>
        </w:r>
      </w:del>
      <w:r w:rsidR="00253761">
        <w:rPr>
          <w:rFonts w:asciiTheme="majorHAnsi" w:eastAsiaTheme="majorEastAsia" w:hAnsiTheme="majorHAnsi" w:cstheme="majorBidi"/>
          <w:spacing w:val="-10"/>
          <w:kern w:val="28"/>
          <w:lang w:eastAsia="zh-CN"/>
        </w:rPr>
        <w:t>”</w:t>
      </w:r>
      <w:r w:rsidR="00253761">
        <w:rPr>
          <w:rStyle w:val="FootnoteReference"/>
          <w:rFonts w:asciiTheme="majorHAnsi" w:eastAsiaTheme="majorEastAsia" w:hAnsiTheme="majorHAnsi" w:cstheme="majorBidi"/>
          <w:spacing w:val="-10"/>
          <w:kern w:val="28"/>
          <w:lang w:eastAsia="zh-CN"/>
        </w:rPr>
        <w:footnoteReference w:id="9"/>
      </w:r>
      <w:del w:id="126" w:author="Sophie Mirviss" w:date="2017-05-08T00:04:00Z">
        <w:r w:rsidR="00253761" w:rsidDel="006437BD">
          <w:rPr>
            <w:rFonts w:asciiTheme="majorHAnsi" w:eastAsiaTheme="majorEastAsia" w:hAnsiTheme="majorHAnsi" w:cstheme="majorBidi"/>
            <w:spacing w:val="-10"/>
            <w:kern w:val="28"/>
            <w:lang w:eastAsia="zh-CN"/>
          </w:rPr>
          <w:delText>,</w:delText>
        </w:r>
      </w:del>
      <w:r w:rsidR="00253761">
        <w:rPr>
          <w:rFonts w:asciiTheme="majorHAnsi" w:eastAsiaTheme="majorEastAsia" w:hAnsiTheme="majorHAnsi" w:cstheme="majorBidi"/>
          <w:spacing w:val="-10"/>
          <w:kern w:val="28"/>
          <w:lang w:eastAsia="zh-CN"/>
        </w:rPr>
        <w:t xml:space="preserve"> whether necessity really exists can only </w:t>
      </w:r>
      <w:del w:id="127" w:author="Sophie Mirviss" w:date="2017-05-08T00:04:00Z">
        <w:r w:rsidR="00253761" w:rsidDel="006437BD">
          <w:rPr>
            <w:rFonts w:asciiTheme="majorHAnsi" w:eastAsiaTheme="majorEastAsia" w:hAnsiTheme="majorHAnsi" w:cstheme="majorBidi"/>
            <w:spacing w:val="-10"/>
            <w:kern w:val="28"/>
            <w:lang w:eastAsia="zh-CN"/>
          </w:rPr>
          <w:delText xml:space="preserve">appear </w:delText>
        </w:r>
      </w:del>
      <w:ins w:id="128" w:author="Sophie Mirviss" w:date="2017-05-08T00:04:00Z">
        <w:r w:rsidR="006437BD">
          <w:rPr>
            <w:rFonts w:asciiTheme="majorHAnsi" w:eastAsiaTheme="majorEastAsia" w:hAnsiTheme="majorHAnsi" w:cstheme="majorBidi"/>
            <w:spacing w:val="-10"/>
            <w:kern w:val="28"/>
            <w:lang w:eastAsia="zh-CN"/>
          </w:rPr>
          <w:t xml:space="preserve">be determined </w:t>
        </w:r>
      </w:ins>
      <w:r w:rsidR="00253761">
        <w:rPr>
          <w:rFonts w:asciiTheme="majorHAnsi" w:eastAsiaTheme="majorEastAsia" w:hAnsiTheme="majorHAnsi" w:cstheme="majorBidi"/>
          <w:spacing w:val="-10"/>
          <w:kern w:val="28"/>
          <w:lang w:eastAsia="zh-CN"/>
        </w:rPr>
        <w:t xml:space="preserve">upon examination </w:t>
      </w:r>
      <w:del w:id="129" w:author="Sophie Mirviss" w:date="2017-05-08T00:05:00Z">
        <w:r w:rsidR="00253761" w:rsidDel="006437BD">
          <w:rPr>
            <w:rFonts w:asciiTheme="majorHAnsi" w:eastAsiaTheme="majorEastAsia" w:hAnsiTheme="majorHAnsi" w:cstheme="majorBidi"/>
            <w:spacing w:val="-10"/>
            <w:kern w:val="28"/>
            <w:lang w:eastAsia="zh-CN"/>
          </w:rPr>
          <w:delText xml:space="preserve">and operations </w:delText>
        </w:r>
      </w:del>
      <w:r w:rsidR="00253761">
        <w:rPr>
          <w:rFonts w:asciiTheme="majorHAnsi" w:eastAsiaTheme="majorEastAsia" w:hAnsiTheme="majorHAnsi" w:cstheme="majorBidi"/>
          <w:spacing w:val="-10"/>
          <w:kern w:val="28"/>
          <w:lang w:eastAsia="zh-CN"/>
        </w:rPr>
        <w:t>of material causes.</w:t>
      </w:r>
      <w:del w:id="130" w:author="Sophie Mirviss" w:date="2017-05-08T00:05:00Z">
        <w:r w:rsidR="00253761" w:rsidDel="006437BD">
          <w:rPr>
            <w:rFonts w:asciiTheme="majorHAnsi" w:eastAsiaTheme="majorEastAsia" w:hAnsiTheme="majorHAnsi" w:cstheme="majorBidi"/>
            <w:spacing w:val="-10"/>
            <w:kern w:val="28"/>
            <w:lang w:eastAsia="zh-CN"/>
          </w:rPr>
          <w:delText xml:space="preserve"> So</w:delText>
        </w:r>
      </w:del>
      <w:r w:rsidR="00253761">
        <w:rPr>
          <w:rFonts w:asciiTheme="majorHAnsi" w:eastAsiaTheme="majorEastAsia" w:hAnsiTheme="majorHAnsi" w:cstheme="majorBidi"/>
          <w:spacing w:val="-10"/>
          <w:kern w:val="28"/>
          <w:lang w:eastAsia="zh-CN"/>
        </w:rPr>
        <w:t xml:space="preserve"> Hume tries to convince us that</w:t>
      </w:r>
      <w:r w:rsidR="0083441C" w:rsidRPr="0083441C">
        <w:rPr>
          <w:rFonts w:asciiTheme="majorHAnsi" w:eastAsiaTheme="majorEastAsia" w:hAnsiTheme="majorHAnsi" w:cstheme="majorBidi"/>
          <w:spacing w:val="-10"/>
          <w:kern w:val="28"/>
          <w:lang w:eastAsia="zh-CN"/>
        </w:rPr>
        <w:t xml:space="preserve"> </w:t>
      </w:r>
      <w:r w:rsidR="0083441C">
        <w:rPr>
          <w:rFonts w:asciiTheme="majorHAnsi" w:eastAsiaTheme="majorEastAsia" w:hAnsiTheme="majorHAnsi" w:cstheme="majorBidi"/>
          <w:spacing w:val="-10"/>
          <w:kern w:val="28"/>
          <w:lang w:eastAsia="zh-CN"/>
        </w:rPr>
        <w:t>in order to be made compatible with liberty,</w:t>
      </w:r>
      <w:r w:rsidR="00253761">
        <w:rPr>
          <w:rFonts w:asciiTheme="majorHAnsi" w:eastAsiaTheme="majorEastAsia" w:hAnsiTheme="majorHAnsi" w:cstheme="majorBidi"/>
          <w:spacing w:val="-10"/>
          <w:kern w:val="28"/>
          <w:lang w:eastAsia="zh-CN"/>
        </w:rPr>
        <w:t xml:space="preserve"> “necessity” in the battle </w:t>
      </w:r>
      <w:r w:rsidR="00AB1079">
        <w:rPr>
          <w:rFonts w:asciiTheme="majorHAnsi" w:eastAsiaTheme="majorEastAsia" w:hAnsiTheme="majorHAnsi" w:cstheme="majorBidi"/>
          <w:spacing w:val="-10"/>
          <w:kern w:val="28"/>
          <w:lang w:eastAsia="zh-CN"/>
        </w:rPr>
        <w:t>should</w:t>
      </w:r>
      <w:r w:rsidR="00253761">
        <w:rPr>
          <w:rFonts w:asciiTheme="majorHAnsi" w:eastAsiaTheme="majorEastAsia" w:hAnsiTheme="majorHAnsi" w:cstheme="majorBidi"/>
          <w:spacing w:val="-10"/>
          <w:kern w:val="28"/>
          <w:lang w:eastAsia="zh-CN"/>
        </w:rPr>
        <w:t xml:space="preserve"> </w:t>
      </w:r>
      <w:r w:rsidR="0083441C">
        <w:rPr>
          <w:rFonts w:asciiTheme="majorHAnsi" w:eastAsiaTheme="majorEastAsia" w:hAnsiTheme="majorHAnsi" w:cstheme="majorBidi"/>
          <w:spacing w:val="-10"/>
          <w:kern w:val="28"/>
          <w:lang w:eastAsia="zh-CN"/>
        </w:rPr>
        <w:t xml:space="preserve">better </w:t>
      </w:r>
      <w:r w:rsidR="00253761">
        <w:rPr>
          <w:rFonts w:asciiTheme="majorHAnsi" w:eastAsiaTheme="majorEastAsia" w:hAnsiTheme="majorHAnsi" w:cstheme="majorBidi"/>
          <w:spacing w:val="-10"/>
          <w:kern w:val="28"/>
          <w:lang w:eastAsia="zh-CN"/>
        </w:rPr>
        <w:t xml:space="preserve">be understood as </w:t>
      </w:r>
      <w:r w:rsidR="00AB1079">
        <w:rPr>
          <w:rFonts w:asciiTheme="majorHAnsi" w:eastAsiaTheme="majorEastAsia" w:hAnsiTheme="majorHAnsi" w:cstheme="majorBidi"/>
          <w:spacing w:val="-10"/>
          <w:kern w:val="28"/>
          <w:lang w:eastAsia="zh-CN"/>
        </w:rPr>
        <w:t>regularity of human</w:t>
      </w:r>
      <w:del w:id="131" w:author="Sophie Mirviss" w:date="2017-05-08T00:05:00Z">
        <w:r w:rsidR="00AB1079" w:rsidDel="006437BD">
          <w:rPr>
            <w:rFonts w:asciiTheme="majorHAnsi" w:eastAsiaTheme="majorEastAsia" w:hAnsiTheme="majorHAnsi" w:cstheme="majorBidi"/>
            <w:spacing w:val="-10"/>
            <w:kern w:val="28"/>
            <w:lang w:eastAsia="zh-CN"/>
          </w:rPr>
          <w:delText>’</w:delText>
        </w:r>
      </w:del>
      <w:r w:rsidR="00AB1079">
        <w:rPr>
          <w:rFonts w:asciiTheme="majorHAnsi" w:eastAsiaTheme="majorEastAsia" w:hAnsiTheme="majorHAnsi" w:cstheme="majorBidi"/>
          <w:spacing w:val="-10"/>
          <w:kern w:val="28"/>
          <w:lang w:eastAsia="zh-CN"/>
        </w:rPr>
        <w:t xml:space="preserve">s as well as objects’ behavior we have generalized, which is </w:t>
      </w:r>
      <w:r w:rsidR="0083441C">
        <w:rPr>
          <w:rFonts w:asciiTheme="majorHAnsi" w:eastAsiaTheme="majorEastAsia" w:hAnsiTheme="majorHAnsi" w:cstheme="majorBidi"/>
          <w:spacing w:val="-10"/>
          <w:kern w:val="28"/>
          <w:lang w:eastAsia="zh-CN"/>
        </w:rPr>
        <w:t xml:space="preserve">however, </w:t>
      </w:r>
      <w:r w:rsidR="00AB1079">
        <w:rPr>
          <w:rFonts w:asciiTheme="majorHAnsi" w:eastAsiaTheme="majorEastAsia" w:hAnsiTheme="majorHAnsi" w:cstheme="majorBidi"/>
          <w:spacing w:val="-10"/>
          <w:kern w:val="28"/>
          <w:lang w:eastAsia="zh-CN"/>
        </w:rPr>
        <w:t xml:space="preserve">easily </w:t>
      </w:r>
      <w:r w:rsidR="007B7311">
        <w:rPr>
          <w:rFonts w:asciiTheme="majorHAnsi" w:eastAsiaTheme="majorEastAsia" w:hAnsiTheme="majorHAnsi" w:cstheme="majorBidi"/>
          <w:spacing w:val="-10"/>
          <w:kern w:val="28"/>
          <w:lang w:eastAsia="zh-CN"/>
        </w:rPr>
        <w:t>considered</w:t>
      </w:r>
      <w:r w:rsidR="00AB1079">
        <w:rPr>
          <w:rFonts w:asciiTheme="majorHAnsi" w:eastAsiaTheme="majorEastAsia" w:hAnsiTheme="majorHAnsi" w:cstheme="majorBidi"/>
          <w:spacing w:val="-10"/>
          <w:kern w:val="28"/>
          <w:lang w:eastAsia="zh-CN"/>
        </w:rPr>
        <w:t xml:space="preserve"> as “necessity” in people’s mind</w:t>
      </w:r>
      <w:r w:rsidR="0083441C">
        <w:rPr>
          <w:rFonts w:asciiTheme="majorHAnsi" w:eastAsiaTheme="majorEastAsia" w:hAnsiTheme="majorHAnsi" w:cstheme="majorBidi"/>
          <w:spacing w:val="-10"/>
          <w:kern w:val="28"/>
          <w:lang w:eastAsia="zh-CN"/>
        </w:rPr>
        <w:t>s</w:t>
      </w:r>
      <w:r w:rsidR="00AB1079">
        <w:rPr>
          <w:rFonts w:asciiTheme="majorHAnsi" w:eastAsiaTheme="majorEastAsia" w:hAnsiTheme="majorHAnsi" w:cstheme="majorBidi"/>
          <w:spacing w:val="-10"/>
          <w:kern w:val="28"/>
          <w:lang w:eastAsia="zh-CN"/>
        </w:rPr>
        <w:t>.</w:t>
      </w:r>
      <w:ins w:id="132" w:author="Sophie Mirviss" w:date="2017-05-08T00:05:00Z">
        <w:r w:rsidR="006437BD">
          <w:rPr>
            <w:rFonts w:asciiTheme="majorHAnsi" w:eastAsiaTheme="majorEastAsia" w:hAnsiTheme="majorHAnsi" w:cstheme="majorBidi"/>
            <w:spacing w:val="-10"/>
            <w:kern w:val="28"/>
            <w:lang w:eastAsia="zh-CN"/>
          </w:rPr>
          <w:t xml:space="preserve"> T</w:t>
        </w:r>
      </w:ins>
      <w:del w:id="133" w:author="Sophie Mirviss" w:date="2017-05-08T00:05:00Z">
        <w:r w:rsidR="00AB1079" w:rsidDel="006437BD">
          <w:rPr>
            <w:rFonts w:asciiTheme="majorHAnsi" w:eastAsiaTheme="majorEastAsia" w:hAnsiTheme="majorHAnsi" w:cstheme="majorBidi"/>
            <w:spacing w:val="-10"/>
            <w:kern w:val="28"/>
            <w:lang w:eastAsia="zh-CN"/>
          </w:rPr>
          <w:delText xml:space="preserve"> </w:delText>
        </w:r>
        <w:r w:rsidR="0083441C" w:rsidDel="006437BD">
          <w:rPr>
            <w:rFonts w:asciiTheme="majorHAnsi" w:eastAsiaTheme="majorEastAsia" w:hAnsiTheme="majorHAnsi" w:cstheme="majorBidi"/>
            <w:spacing w:val="-10"/>
            <w:kern w:val="28"/>
            <w:lang w:eastAsia="zh-CN"/>
          </w:rPr>
          <w:delText>So t</w:delText>
        </w:r>
      </w:del>
      <w:r w:rsidR="0083441C">
        <w:rPr>
          <w:rFonts w:asciiTheme="majorHAnsi" w:eastAsiaTheme="majorEastAsia" w:hAnsiTheme="majorHAnsi" w:cstheme="majorBidi"/>
          <w:spacing w:val="-10"/>
          <w:kern w:val="28"/>
          <w:lang w:eastAsia="zh-CN"/>
        </w:rPr>
        <w:t xml:space="preserve">hat’s why people are </w:t>
      </w:r>
      <w:r w:rsidR="007B7311">
        <w:rPr>
          <w:rFonts w:asciiTheme="majorHAnsi" w:eastAsiaTheme="majorEastAsia" w:hAnsiTheme="majorHAnsi" w:cstheme="majorBidi"/>
          <w:spacing w:val="-10"/>
          <w:kern w:val="28"/>
          <w:lang w:eastAsia="zh-CN"/>
        </w:rPr>
        <w:t>mistaking</w:t>
      </w:r>
      <w:r w:rsidR="0083441C">
        <w:rPr>
          <w:rFonts w:asciiTheme="majorHAnsi" w:eastAsiaTheme="majorEastAsia" w:hAnsiTheme="majorHAnsi" w:cstheme="majorBidi"/>
          <w:spacing w:val="-10"/>
          <w:kern w:val="28"/>
          <w:lang w:eastAsia="zh-CN"/>
        </w:rPr>
        <w:t xml:space="preserve"> such necessity by mind as real necessity, so as to hold the view of incompatibility with liberty.</w:t>
      </w:r>
      <w:r w:rsidR="00760306">
        <w:rPr>
          <w:rFonts w:asciiTheme="majorHAnsi" w:eastAsiaTheme="majorEastAsia" w:hAnsiTheme="majorHAnsi" w:cstheme="majorBidi"/>
          <w:spacing w:val="-10"/>
          <w:kern w:val="28"/>
          <w:lang w:eastAsia="zh-CN"/>
        </w:rPr>
        <w:t xml:space="preserve"> In this way, necessity must be properly understood</w:t>
      </w:r>
      <w:r w:rsidR="005564EC">
        <w:rPr>
          <w:rFonts w:asciiTheme="majorHAnsi" w:eastAsiaTheme="majorEastAsia" w:hAnsiTheme="majorHAnsi" w:cstheme="majorBidi"/>
          <w:spacing w:val="-10"/>
          <w:kern w:val="28"/>
          <w:lang w:eastAsia="zh-CN"/>
        </w:rPr>
        <w:t>.</w:t>
      </w:r>
    </w:p>
    <w:p w14:paraId="5A7A8EC2" w14:textId="0097CB93" w:rsidR="00AB1079" w:rsidRDefault="00AB1079" w:rsidP="00504586">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On the other hand, Hume convince</w:t>
      </w:r>
      <w:r w:rsidR="00D10B0B">
        <w:rPr>
          <w:rFonts w:asciiTheme="majorHAnsi" w:eastAsiaTheme="majorEastAsia" w:hAnsiTheme="majorHAnsi" w:cstheme="majorBidi"/>
          <w:spacing w:val="-10"/>
          <w:kern w:val="28"/>
          <w:lang w:eastAsia="zh-CN"/>
        </w:rPr>
        <w:t>s</w:t>
      </w:r>
      <w:r>
        <w:rPr>
          <w:rFonts w:asciiTheme="majorHAnsi" w:eastAsiaTheme="majorEastAsia" w:hAnsiTheme="majorHAnsi" w:cstheme="majorBidi"/>
          <w:spacing w:val="-10"/>
          <w:kern w:val="28"/>
          <w:lang w:eastAsia="zh-CN"/>
        </w:rPr>
        <w:t xml:space="preserve"> us </w:t>
      </w:r>
      <w:del w:id="134" w:author="Sophie Mirviss" w:date="2017-05-08T00:08:00Z">
        <w:r w:rsidDel="006437BD">
          <w:rPr>
            <w:rFonts w:asciiTheme="majorHAnsi" w:eastAsiaTheme="majorEastAsia" w:hAnsiTheme="majorHAnsi" w:cstheme="majorBidi"/>
            <w:spacing w:val="-10"/>
            <w:kern w:val="28"/>
            <w:lang w:eastAsia="zh-CN"/>
          </w:rPr>
          <w:delText xml:space="preserve">how </w:delText>
        </w:r>
      </w:del>
      <w:ins w:id="135" w:author="Sophie Mirviss" w:date="2017-05-08T00:08:00Z">
        <w:r w:rsidR="006437BD">
          <w:rPr>
            <w:rFonts w:asciiTheme="majorHAnsi" w:eastAsiaTheme="majorEastAsia" w:hAnsiTheme="majorHAnsi" w:cstheme="majorBidi"/>
            <w:spacing w:val="-10"/>
            <w:kern w:val="28"/>
            <w:lang w:eastAsia="zh-CN"/>
          </w:rPr>
          <w:t xml:space="preserve">that </w:t>
        </w:r>
      </w:ins>
      <w:r>
        <w:rPr>
          <w:rFonts w:asciiTheme="majorHAnsi" w:eastAsiaTheme="majorEastAsia" w:hAnsiTheme="majorHAnsi" w:cstheme="majorBidi"/>
          <w:spacing w:val="-10"/>
          <w:kern w:val="28"/>
          <w:lang w:eastAsia="zh-CN"/>
        </w:rPr>
        <w:t>liberty can be properly understood as well. He gives a definition that “by liberty, then we can only mean a power of acting or not acting according to the determinations of the will – that is, if we choose to remain the rest, we may; if we choose to move, we also may.”</w:t>
      </w:r>
      <w:r>
        <w:rPr>
          <w:rStyle w:val="FootnoteReference"/>
          <w:rFonts w:asciiTheme="majorHAnsi" w:eastAsiaTheme="majorEastAsia" w:hAnsiTheme="majorHAnsi" w:cstheme="majorBidi"/>
          <w:spacing w:val="-10"/>
          <w:kern w:val="28"/>
          <w:lang w:eastAsia="zh-CN"/>
        </w:rPr>
        <w:footnoteReference w:id="10"/>
      </w:r>
      <w:r>
        <w:rPr>
          <w:rFonts w:asciiTheme="majorHAnsi" w:eastAsiaTheme="majorEastAsia" w:hAnsiTheme="majorHAnsi" w:cstheme="majorBidi"/>
          <w:spacing w:val="-10"/>
          <w:kern w:val="28"/>
          <w:lang w:eastAsia="zh-CN"/>
        </w:rPr>
        <w:t xml:space="preserve"> In his view, liberty is not absolute freedom of what men can </w:t>
      </w:r>
      <w:proofErr w:type="gramStart"/>
      <w:r>
        <w:rPr>
          <w:rFonts w:asciiTheme="majorHAnsi" w:eastAsiaTheme="majorEastAsia" w:hAnsiTheme="majorHAnsi" w:cstheme="majorBidi"/>
          <w:spacing w:val="-10"/>
          <w:kern w:val="28"/>
          <w:lang w:eastAsia="zh-CN"/>
        </w:rPr>
        <w:t>do,</w:t>
      </w:r>
      <w:proofErr w:type="gramEnd"/>
      <w:r>
        <w:rPr>
          <w:rFonts w:asciiTheme="majorHAnsi" w:eastAsiaTheme="majorEastAsia" w:hAnsiTheme="majorHAnsi" w:cstheme="majorBidi"/>
          <w:spacing w:val="-10"/>
          <w:kern w:val="28"/>
          <w:lang w:eastAsia="zh-CN"/>
        </w:rPr>
        <w:t xml:space="preserve"> it is defined in a smaller range, within which</w:t>
      </w:r>
      <w:ins w:id="137" w:author="Sophie Mirviss" w:date="2017-05-08T00:14:00Z">
        <w:r w:rsidR="00244D39">
          <w:rPr>
            <w:rFonts w:asciiTheme="majorHAnsi" w:eastAsiaTheme="majorEastAsia" w:hAnsiTheme="majorHAnsi" w:cstheme="majorBidi"/>
            <w:spacing w:val="-10"/>
            <w:kern w:val="28"/>
            <w:lang w:eastAsia="zh-CN"/>
          </w:rPr>
          <w:t xml:space="preserve"> </w:t>
        </w:r>
      </w:ins>
      <w:del w:id="138" w:author="Sophie Mirviss" w:date="2017-05-08T00:14:00Z">
        <w:r w:rsidDel="00244D39">
          <w:rPr>
            <w:rFonts w:asciiTheme="majorHAnsi" w:eastAsiaTheme="majorEastAsia" w:hAnsiTheme="majorHAnsi" w:cstheme="majorBidi"/>
            <w:spacing w:val="-10"/>
            <w:kern w:val="28"/>
            <w:lang w:eastAsia="zh-CN"/>
          </w:rPr>
          <w:delText xml:space="preserve">, </w:delText>
        </w:r>
      </w:del>
      <w:del w:id="139" w:author="Sophie Mirviss" w:date="2017-05-08T00:10:00Z">
        <w:r w:rsidDel="00244D39">
          <w:rPr>
            <w:rFonts w:asciiTheme="majorHAnsi" w:eastAsiaTheme="majorEastAsia" w:hAnsiTheme="majorHAnsi" w:cstheme="majorBidi"/>
            <w:spacing w:val="-10"/>
            <w:kern w:val="28"/>
            <w:lang w:eastAsia="zh-CN"/>
          </w:rPr>
          <w:delText xml:space="preserve">what </w:delText>
        </w:r>
      </w:del>
      <w:r>
        <w:rPr>
          <w:rFonts w:asciiTheme="majorHAnsi" w:eastAsiaTheme="majorEastAsia" w:hAnsiTheme="majorHAnsi" w:cstheme="majorBidi"/>
          <w:spacing w:val="-10"/>
          <w:kern w:val="28"/>
          <w:lang w:eastAsia="zh-CN"/>
        </w:rPr>
        <w:t xml:space="preserve">men choose to act </w:t>
      </w:r>
      <w:del w:id="140" w:author="Sophie Mirviss" w:date="2017-05-08T00:10:00Z">
        <w:r w:rsidDel="00244D39">
          <w:rPr>
            <w:rFonts w:asciiTheme="majorHAnsi" w:eastAsiaTheme="majorEastAsia" w:hAnsiTheme="majorHAnsi" w:cstheme="majorBidi"/>
            <w:spacing w:val="-10"/>
            <w:kern w:val="28"/>
            <w:lang w:eastAsia="zh-CN"/>
          </w:rPr>
          <w:delText xml:space="preserve">that </w:delText>
        </w:r>
      </w:del>
      <w:r>
        <w:rPr>
          <w:rFonts w:asciiTheme="majorHAnsi" w:eastAsiaTheme="majorEastAsia" w:hAnsiTheme="majorHAnsi" w:cstheme="majorBidi"/>
          <w:spacing w:val="-10"/>
          <w:kern w:val="28"/>
          <w:lang w:eastAsia="zh-CN"/>
        </w:rPr>
        <w:t xml:space="preserve">according to one’s motive. For example, </w:t>
      </w:r>
      <w:r w:rsidR="005A5E03">
        <w:rPr>
          <w:rFonts w:asciiTheme="majorHAnsi" w:eastAsiaTheme="majorEastAsia" w:hAnsiTheme="majorHAnsi" w:cstheme="majorBidi"/>
          <w:spacing w:val="-10"/>
          <w:kern w:val="28"/>
          <w:lang w:eastAsia="zh-CN"/>
        </w:rPr>
        <w:t>a man has will to make money, he can choose to buy more stock</w:t>
      </w:r>
      <w:del w:id="141" w:author="Sophie Mirviss" w:date="2017-05-08T00:11:00Z">
        <w:r w:rsidR="00F60AB7" w:rsidDel="00244D39">
          <w:rPr>
            <w:rFonts w:asciiTheme="majorHAnsi" w:eastAsiaTheme="majorEastAsia" w:hAnsiTheme="majorHAnsi" w:cstheme="majorBidi"/>
            <w:spacing w:val="-10"/>
            <w:kern w:val="28"/>
            <w:lang w:eastAsia="zh-CN"/>
          </w:rPr>
          <w:delText>s</w:delText>
        </w:r>
      </w:del>
      <w:r w:rsidR="005A5E03">
        <w:rPr>
          <w:rFonts w:asciiTheme="majorHAnsi" w:eastAsiaTheme="majorEastAsia" w:hAnsiTheme="majorHAnsi" w:cstheme="majorBidi"/>
          <w:spacing w:val="-10"/>
          <w:kern w:val="28"/>
          <w:lang w:eastAsia="zh-CN"/>
        </w:rPr>
        <w:t xml:space="preserve"> but at the same time take more risks since he observed a lot of </w:t>
      </w:r>
      <w:r w:rsidR="00504586">
        <w:rPr>
          <w:rFonts w:asciiTheme="majorHAnsi" w:eastAsiaTheme="majorEastAsia" w:hAnsiTheme="majorHAnsi" w:cstheme="majorBidi"/>
          <w:spacing w:val="-10"/>
          <w:kern w:val="28"/>
          <w:lang w:eastAsia="zh-CN"/>
        </w:rPr>
        <w:t>cases of</w:t>
      </w:r>
      <w:r w:rsidR="005A5E03">
        <w:rPr>
          <w:rFonts w:asciiTheme="majorHAnsi" w:eastAsiaTheme="majorEastAsia" w:hAnsiTheme="majorHAnsi" w:cstheme="majorBidi"/>
          <w:spacing w:val="-10"/>
          <w:kern w:val="28"/>
          <w:lang w:eastAsia="zh-CN"/>
        </w:rPr>
        <w:t xml:space="preserve"> making money successfully in this way. Even though </w:t>
      </w:r>
      <w:del w:id="142" w:author="Sophie Mirviss" w:date="2017-05-08T00:10:00Z">
        <w:r w:rsidR="005A5E03" w:rsidDel="00244D39">
          <w:rPr>
            <w:rFonts w:asciiTheme="majorHAnsi" w:eastAsiaTheme="majorEastAsia" w:hAnsiTheme="majorHAnsi" w:cstheme="majorBidi"/>
            <w:spacing w:val="-10"/>
            <w:kern w:val="28"/>
            <w:lang w:eastAsia="zh-CN"/>
          </w:rPr>
          <w:delText xml:space="preserve">why </w:delText>
        </w:r>
      </w:del>
      <w:ins w:id="143" w:author="Sophie Mirviss" w:date="2017-05-08T00:10:00Z">
        <w:r w:rsidR="00244D39">
          <w:rPr>
            <w:rFonts w:asciiTheme="majorHAnsi" w:eastAsiaTheme="majorEastAsia" w:hAnsiTheme="majorHAnsi" w:cstheme="majorBidi"/>
            <w:spacing w:val="-10"/>
            <w:kern w:val="28"/>
            <w:lang w:eastAsia="zh-CN"/>
          </w:rPr>
          <w:t xml:space="preserve">whether or not </w:t>
        </w:r>
      </w:ins>
      <w:r w:rsidR="005A5E03">
        <w:rPr>
          <w:rFonts w:asciiTheme="majorHAnsi" w:eastAsiaTheme="majorEastAsia" w:hAnsiTheme="majorHAnsi" w:cstheme="majorBidi"/>
          <w:spacing w:val="-10"/>
          <w:kern w:val="28"/>
          <w:lang w:eastAsia="zh-CN"/>
        </w:rPr>
        <w:t xml:space="preserve">buying stock makes money </w:t>
      </w:r>
      <w:del w:id="144" w:author="Sophie Mirviss" w:date="2017-05-08T00:14:00Z">
        <w:r w:rsidR="005A5E03" w:rsidDel="00244D39">
          <w:rPr>
            <w:rFonts w:asciiTheme="majorHAnsi" w:eastAsiaTheme="majorEastAsia" w:hAnsiTheme="majorHAnsi" w:cstheme="majorBidi"/>
            <w:spacing w:val="-10"/>
            <w:kern w:val="28"/>
            <w:lang w:eastAsia="zh-CN"/>
          </w:rPr>
          <w:delText xml:space="preserve">may </w:delText>
        </w:r>
      </w:del>
      <w:ins w:id="145" w:author="Sophie Mirviss" w:date="2017-05-08T00:14:00Z">
        <w:r w:rsidR="00244D39">
          <w:rPr>
            <w:rFonts w:asciiTheme="majorHAnsi" w:eastAsiaTheme="majorEastAsia" w:hAnsiTheme="majorHAnsi" w:cstheme="majorBidi"/>
            <w:spacing w:val="-10"/>
            <w:kern w:val="28"/>
            <w:lang w:eastAsia="zh-CN"/>
          </w:rPr>
          <w:t xml:space="preserve">can </w:t>
        </w:r>
      </w:ins>
      <w:r w:rsidR="005A5E03">
        <w:rPr>
          <w:rFonts w:asciiTheme="majorHAnsi" w:eastAsiaTheme="majorEastAsia" w:hAnsiTheme="majorHAnsi" w:cstheme="majorBidi"/>
          <w:spacing w:val="-10"/>
          <w:kern w:val="28"/>
          <w:lang w:eastAsia="zh-CN"/>
        </w:rPr>
        <w:t xml:space="preserve">be under debate </w:t>
      </w:r>
      <w:del w:id="146" w:author="Sophie Mirviss" w:date="2017-05-08T00:17:00Z">
        <w:r w:rsidR="005A5E03" w:rsidDel="00244D39">
          <w:rPr>
            <w:rFonts w:asciiTheme="majorHAnsi" w:eastAsiaTheme="majorEastAsia" w:hAnsiTheme="majorHAnsi" w:cstheme="majorBidi"/>
            <w:spacing w:val="-10"/>
            <w:kern w:val="28"/>
            <w:lang w:eastAsia="zh-CN"/>
          </w:rPr>
          <w:delText xml:space="preserve">of whether </w:delText>
        </w:r>
      </w:del>
      <w:r w:rsidR="005A5E03">
        <w:rPr>
          <w:rFonts w:asciiTheme="majorHAnsi" w:eastAsiaTheme="majorEastAsia" w:hAnsiTheme="majorHAnsi" w:cstheme="majorBidi"/>
          <w:spacing w:val="-10"/>
          <w:kern w:val="28"/>
          <w:lang w:eastAsia="zh-CN"/>
        </w:rPr>
        <w:t>is subject to a deterministic ultimate cause that he cannot control, he chooses his behavior</w:t>
      </w:r>
      <w:r w:rsidR="00504586">
        <w:rPr>
          <w:rFonts w:asciiTheme="majorHAnsi" w:eastAsiaTheme="majorEastAsia" w:hAnsiTheme="majorHAnsi" w:cstheme="majorBidi"/>
          <w:spacing w:val="-10"/>
          <w:kern w:val="28"/>
          <w:lang w:eastAsia="zh-CN"/>
        </w:rPr>
        <w:t xml:space="preserve"> out of his own will</w:t>
      </w:r>
      <w:r w:rsidR="005A5E03">
        <w:rPr>
          <w:rFonts w:asciiTheme="majorHAnsi" w:eastAsiaTheme="majorEastAsia" w:hAnsiTheme="majorHAnsi" w:cstheme="majorBidi"/>
          <w:spacing w:val="-10"/>
          <w:kern w:val="28"/>
          <w:lang w:eastAsia="zh-CN"/>
        </w:rPr>
        <w:t>.</w:t>
      </w:r>
      <w:r w:rsidR="00822A56">
        <w:rPr>
          <w:rFonts w:asciiTheme="majorHAnsi" w:eastAsiaTheme="majorEastAsia" w:hAnsiTheme="majorHAnsi" w:cstheme="majorBidi"/>
          <w:spacing w:val="-10"/>
          <w:kern w:val="28"/>
          <w:lang w:eastAsia="zh-CN"/>
        </w:rPr>
        <w:t xml:space="preserve"> </w:t>
      </w:r>
    </w:p>
    <w:p w14:paraId="6A452424" w14:textId="2EC2FA6B" w:rsidR="00822A56" w:rsidRDefault="00822A56" w:rsidP="00302EDD">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So in this way, Hume manages to make “liberty” and “necessity” compatible</w:t>
      </w:r>
      <w:del w:id="147" w:author="Sophie Mirviss" w:date="2017-05-08T00:09:00Z">
        <w:r w:rsidR="008A69CD" w:rsidDel="00244D39">
          <w:rPr>
            <w:rFonts w:asciiTheme="majorHAnsi" w:eastAsiaTheme="majorEastAsia" w:hAnsiTheme="majorHAnsi" w:cstheme="majorBidi"/>
            <w:spacing w:val="-10"/>
            <w:kern w:val="28"/>
            <w:lang w:eastAsia="zh-CN"/>
          </w:rPr>
          <w:delText>,</w:delText>
        </w:r>
      </w:del>
      <w:r w:rsidR="008A69CD">
        <w:rPr>
          <w:rFonts w:asciiTheme="majorHAnsi" w:eastAsiaTheme="majorEastAsia" w:hAnsiTheme="majorHAnsi" w:cstheme="majorBidi"/>
          <w:spacing w:val="-10"/>
          <w:kern w:val="28"/>
          <w:lang w:eastAsia="zh-CN"/>
        </w:rPr>
        <w:t xml:space="preserve"> by giving </w:t>
      </w:r>
      <w:ins w:id="148" w:author="Sophie Mirviss" w:date="2017-05-08T00:09:00Z">
        <w:r w:rsidR="00244D39">
          <w:rPr>
            <w:rFonts w:asciiTheme="majorHAnsi" w:eastAsiaTheme="majorEastAsia" w:hAnsiTheme="majorHAnsi" w:cstheme="majorBidi"/>
            <w:spacing w:val="-10"/>
            <w:kern w:val="28"/>
            <w:lang w:eastAsia="zh-CN"/>
          </w:rPr>
          <w:t xml:space="preserve">a </w:t>
        </w:r>
      </w:ins>
      <w:r w:rsidR="008A69CD">
        <w:rPr>
          <w:rFonts w:asciiTheme="majorHAnsi" w:eastAsiaTheme="majorEastAsia" w:hAnsiTheme="majorHAnsi" w:cstheme="majorBidi"/>
          <w:spacing w:val="-10"/>
          <w:kern w:val="28"/>
          <w:lang w:eastAsia="zh-CN"/>
        </w:rPr>
        <w:t>better accou</w:t>
      </w:r>
      <w:r w:rsidR="00786F6A">
        <w:rPr>
          <w:rFonts w:asciiTheme="majorHAnsi" w:eastAsiaTheme="majorEastAsia" w:hAnsiTheme="majorHAnsi" w:cstheme="majorBidi"/>
          <w:spacing w:val="-10"/>
          <w:kern w:val="28"/>
          <w:lang w:eastAsia="zh-CN"/>
        </w:rPr>
        <w:t xml:space="preserve">nt of </w:t>
      </w:r>
      <w:del w:id="149" w:author="Sophie Mirviss" w:date="2017-05-08T00:09:00Z">
        <w:r w:rsidR="00786F6A" w:rsidDel="00244D39">
          <w:rPr>
            <w:rFonts w:asciiTheme="majorHAnsi" w:eastAsiaTheme="majorEastAsia" w:hAnsiTheme="majorHAnsi" w:cstheme="majorBidi"/>
            <w:spacing w:val="-10"/>
            <w:kern w:val="28"/>
            <w:lang w:eastAsia="zh-CN"/>
          </w:rPr>
          <w:delText xml:space="preserve">what </w:delText>
        </w:r>
      </w:del>
      <w:ins w:id="150" w:author="Sophie Mirviss" w:date="2017-05-08T00:09:00Z">
        <w:r w:rsidR="00244D39">
          <w:rPr>
            <w:rFonts w:asciiTheme="majorHAnsi" w:eastAsiaTheme="majorEastAsia" w:hAnsiTheme="majorHAnsi" w:cstheme="majorBidi"/>
            <w:spacing w:val="-10"/>
            <w:kern w:val="28"/>
            <w:lang w:eastAsia="zh-CN"/>
          </w:rPr>
          <w:t xml:space="preserve">how </w:t>
        </w:r>
      </w:ins>
      <w:r w:rsidR="00786F6A">
        <w:rPr>
          <w:rFonts w:asciiTheme="majorHAnsi" w:eastAsiaTheme="majorEastAsia" w:hAnsiTheme="majorHAnsi" w:cstheme="majorBidi"/>
          <w:spacing w:val="-10"/>
          <w:kern w:val="28"/>
          <w:lang w:eastAsia="zh-CN"/>
        </w:rPr>
        <w:t xml:space="preserve">these two terms </w:t>
      </w:r>
      <w:r w:rsidR="00302EDD">
        <w:rPr>
          <w:rFonts w:asciiTheme="majorHAnsi" w:eastAsiaTheme="majorEastAsia" w:hAnsiTheme="majorHAnsi" w:cstheme="majorBidi"/>
          <w:spacing w:val="-10"/>
          <w:kern w:val="28"/>
          <w:lang w:eastAsia="zh-CN"/>
        </w:rPr>
        <w:t>can be properly understood</w:t>
      </w:r>
      <w:r>
        <w:rPr>
          <w:rFonts w:asciiTheme="majorHAnsi" w:eastAsiaTheme="majorEastAsia" w:hAnsiTheme="majorHAnsi" w:cstheme="majorBidi"/>
          <w:spacing w:val="-10"/>
          <w:kern w:val="28"/>
          <w:lang w:eastAsia="zh-CN"/>
        </w:rPr>
        <w:t>.</w:t>
      </w:r>
    </w:p>
    <w:p w14:paraId="2C398FC7" w14:textId="682585CD" w:rsidR="00822A56" w:rsidRDefault="00822A56" w:rsidP="00122FF9">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lastRenderedPageBreak/>
        <w:tab/>
        <w:t xml:space="preserve">In part II, Hume further </w:t>
      </w:r>
      <w:proofErr w:type="gramStart"/>
      <w:r>
        <w:rPr>
          <w:rFonts w:asciiTheme="majorHAnsi" w:eastAsiaTheme="majorEastAsia" w:hAnsiTheme="majorHAnsi" w:cstheme="majorBidi"/>
          <w:spacing w:val="-10"/>
          <w:kern w:val="28"/>
          <w:lang w:eastAsia="zh-CN"/>
        </w:rPr>
        <w:t>argues</w:t>
      </w:r>
      <w:proofErr w:type="gramEnd"/>
      <w:r>
        <w:rPr>
          <w:rFonts w:asciiTheme="majorHAnsi" w:eastAsiaTheme="majorEastAsia" w:hAnsiTheme="majorHAnsi" w:cstheme="majorBidi"/>
          <w:spacing w:val="-10"/>
          <w:kern w:val="28"/>
          <w:lang w:eastAsia="zh-CN"/>
        </w:rPr>
        <w:t xml:space="preserve"> “the doctrines both of necessity and liberty, are not</w:t>
      </w:r>
      <w:r w:rsidR="00D9698C">
        <w:rPr>
          <w:rFonts w:asciiTheme="majorHAnsi" w:eastAsiaTheme="majorEastAsia" w:hAnsiTheme="majorHAnsi" w:cstheme="majorBidi"/>
          <w:spacing w:val="-10"/>
          <w:kern w:val="28"/>
          <w:lang w:eastAsia="zh-CN"/>
        </w:rPr>
        <w:t xml:space="preserve"> only</w:t>
      </w:r>
      <w:r>
        <w:rPr>
          <w:rFonts w:asciiTheme="majorHAnsi" w:eastAsiaTheme="majorEastAsia" w:hAnsiTheme="majorHAnsi" w:cstheme="majorBidi"/>
          <w:spacing w:val="-10"/>
          <w:kern w:val="28"/>
          <w:lang w:eastAsia="zh-CN"/>
        </w:rPr>
        <w:t xml:space="preserve"> consistent with morality, but are absolutely essential to its support.”</w:t>
      </w:r>
      <w:r>
        <w:rPr>
          <w:rStyle w:val="FootnoteReference"/>
          <w:rFonts w:asciiTheme="majorHAnsi" w:eastAsiaTheme="majorEastAsia" w:hAnsiTheme="majorHAnsi" w:cstheme="majorBidi"/>
          <w:spacing w:val="-10"/>
          <w:kern w:val="28"/>
          <w:lang w:eastAsia="zh-CN"/>
        </w:rPr>
        <w:footnoteReference w:id="11"/>
      </w:r>
      <w:ins w:id="152" w:author="Sophie Mirviss" w:date="2017-05-08T00:17:00Z">
        <w:r w:rsidR="00244D39">
          <w:rPr>
            <w:rFonts w:asciiTheme="majorHAnsi" w:eastAsiaTheme="majorEastAsia" w:hAnsiTheme="majorHAnsi" w:cstheme="majorBidi"/>
            <w:spacing w:val="-10"/>
            <w:kern w:val="28"/>
            <w:lang w:eastAsia="zh-CN"/>
          </w:rPr>
          <w:t xml:space="preserve"> </w:t>
        </w:r>
      </w:ins>
      <w:r w:rsidR="004A6A9C">
        <w:rPr>
          <w:rFonts w:asciiTheme="majorHAnsi" w:eastAsiaTheme="majorEastAsia" w:hAnsiTheme="majorHAnsi" w:cstheme="majorBidi"/>
          <w:spacing w:val="-10"/>
          <w:kern w:val="28"/>
          <w:lang w:eastAsia="zh-CN"/>
        </w:rPr>
        <w:t xml:space="preserve">He </w:t>
      </w:r>
      <w:r w:rsidR="00D9698C">
        <w:rPr>
          <w:rFonts w:asciiTheme="majorHAnsi" w:eastAsiaTheme="majorEastAsia" w:hAnsiTheme="majorHAnsi" w:cstheme="majorBidi"/>
          <w:spacing w:val="-10"/>
          <w:kern w:val="28"/>
          <w:lang w:eastAsia="zh-CN"/>
        </w:rPr>
        <w:t>rules out the incompatibility between necessity and liberty by contradiction on the ground</w:t>
      </w:r>
      <w:ins w:id="153" w:author="Sophie Mirviss" w:date="2017-05-08T00:18:00Z">
        <w:r w:rsidR="0019132C">
          <w:rPr>
            <w:rFonts w:asciiTheme="majorHAnsi" w:eastAsiaTheme="majorEastAsia" w:hAnsiTheme="majorHAnsi" w:cstheme="majorBidi"/>
            <w:spacing w:val="-10"/>
            <w:kern w:val="28"/>
            <w:lang w:eastAsia="zh-CN"/>
          </w:rPr>
          <w:t>s</w:t>
        </w:r>
      </w:ins>
      <w:r w:rsidR="00D9698C">
        <w:rPr>
          <w:rFonts w:asciiTheme="majorHAnsi" w:eastAsiaTheme="majorEastAsia" w:hAnsiTheme="majorHAnsi" w:cstheme="majorBidi"/>
          <w:spacing w:val="-10"/>
          <w:kern w:val="28"/>
          <w:lang w:eastAsia="zh-CN"/>
        </w:rPr>
        <w:t xml:space="preserve"> of moral practice. Assum</w:t>
      </w:r>
      <w:ins w:id="154" w:author="Sophie Mirviss" w:date="2017-05-08T00:18:00Z">
        <w:r w:rsidR="0019132C">
          <w:rPr>
            <w:rFonts w:asciiTheme="majorHAnsi" w:eastAsiaTheme="majorEastAsia" w:hAnsiTheme="majorHAnsi" w:cstheme="majorBidi"/>
            <w:spacing w:val="-10"/>
            <w:kern w:val="28"/>
            <w:lang w:eastAsia="zh-CN"/>
          </w:rPr>
          <w:t>ing</w:t>
        </w:r>
      </w:ins>
      <w:del w:id="155" w:author="Sophie Mirviss" w:date="2017-05-08T00:18:00Z">
        <w:r w:rsidR="00D9698C" w:rsidDel="0019132C">
          <w:rPr>
            <w:rFonts w:asciiTheme="majorHAnsi" w:eastAsiaTheme="majorEastAsia" w:hAnsiTheme="majorHAnsi" w:cstheme="majorBidi"/>
            <w:spacing w:val="-10"/>
            <w:kern w:val="28"/>
            <w:lang w:eastAsia="zh-CN"/>
          </w:rPr>
          <w:delText>e</w:delText>
        </w:r>
      </w:del>
      <w:r w:rsidR="00D9698C">
        <w:rPr>
          <w:rFonts w:asciiTheme="majorHAnsi" w:eastAsiaTheme="majorEastAsia" w:hAnsiTheme="majorHAnsi" w:cstheme="majorBidi"/>
          <w:spacing w:val="-10"/>
          <w:kern w:val="28"/>
          <w:lang w:eastAsia="zh-CN"/>
        </w:rPr>
        <w:t xml:space="preserve"> necessity and liberty are incompatible, </w:t>
      </w:r>
      <w:del w:id="156" w:author="Sophie Mirviss" w:date="2017-05-08T00:18:00Z">
        <w:r w:rsidR="00D9698C" w:rsidDel="0019132C">
          <w:rPr>
            <w:rFonts w:asciiTheme="majorHAnsi" w:eastAsiaTheme="majorEastAsia" w:hAnsiTheme="majorHAnsi" w:cstheme="majorBidi"/>
            <w:spacing w:val="-10"/>
            <w:kern w:val="28"/>
            <w:lang w:eastAsia="zh-CN"/>
          </w:rPr>
          <w:delText xml:space="preserve">then </w:delText>
        </w:r>
      </w:del>
      <w:r w:rsidR="00D9698C">
        <w:rPr>
          <w:rFonts w:asciiTheme="majorHAnsi" w:eastAsiaTheme="majorEastAsia" w:hAnsiTheme="majorHAnsi" w:cstheme="majorBidi"/>
          <w:spacing w:val="-10"/>
          <w:kern w:val="28"/>
          <w:lang w:eastAsia="zh-CN"/>
        </w:rPr>
        <w:t xml:space="preserve">one of them </w:t>
      </w:r>
      <w:del w:id="157" w:author="Sophie Mirviss" w:date="2017-05-08T00:18:00Z">
        <w:r w:rsidR="00D9698C" w:rsidDel="0019132C">
          <w:rPr>
            <w:rFonts w:asciiTheme="majorHAnsi" w:eastAsiaTheme="majorEastAsia" w:hAnsiTheme="majorHAnsi" w:cstheme="majorBidi"/>
            <w:spacing w:val="-10"/>
            <w:kern w:val="28"/>
            <w:lang w:eastAsia="zh-CN"/>
          </w:rPr>
          <w:delText>has to</w:delText>
        </w:r>
      </w:del>
      <w:ins w:id="158" w:author="Sophie Mirviss" w:date="2017-05-08T00:18:00Z">
        <w:r w:rsidR="0019132C">
          <w:rPr>
            <w:rFonts w:asciiTheme="majorHAnsi" w:eastAsiaTheme="majorEastAsia" w:hAnsiTheme="majorHAnsi" w:cstheme="majorBidi"/>
            <w:spacing w:val="-10"/>
            <w:kern w:val="28"/>
            <w:lang w:eastAsia="zh-CN"/>
          </w:rPr>
          <w:t>must</w:t>
        </w:r>
      </w:ins>
      <w:r w:rsidR="00D9698C">
        <w:rPr>
          <w:rFonts w:asciiTheme="majorHAnsi" w:eastAsiaTheme="majorEastAsia" w:hAnsiTheme="majorHAnsi" w:cstheme="majorBidi"/>
          <w:spacing w:val="-10"/>
          <w:kern w:val="28"/>
          <w:lang w:eastAsia="zh-CN"/>
        </w:rPr>
        <w:t xml:space="preserve"> be ruled out</w:t>
      </w:r>
      <w:r w:rsidR="00DE1ED6">
        <w:rPr>
          <w:rFonts w:asciiTheme="majorHAnsi" w:eastAsiaTheme="majorEastAsia" w:hAnsiTheme="majorHAnsi" w:cstheme="majorBidi"/>
          <w:spacing w:val="-10"/>
          <w:kern w:val="28"/>
          <w:lang w:eastAsia="zh-CN"/>
        </w:rPr>
        <w:t xml:space="preserve"> when the other is true</w:t>
      </w:r>
      <w:r w:rsidR="00D9698C">
        <w:rPr>
          <w:rFonts w:asciiTheme="majorHAnsi" w:eastAsiaTheme="majorEastAsia" w:hAnsiTheme="majorHAnsi" w:cstheme="majorBidi"/>
          <w:spacing w:val="-10"/>
          <w:kern w:val="28"/>
          <w:lang w:eastAsia="zh-CN"/>
        </w:rPr>
        <w:t xml:space="preserve">. However, Hume’s reasoning shows that </w:t>
      </w:r>
      <w:ins w:id="159" w:author="Sophie Mirviss" w:date="2017-05-08T00:19:00Z">
        <w:r w:rsidR="0019132C">
          <w:rPr>
            <w:rFonts w:asciiTheme="majorHAnsi" w:eastAsiaTheme="majorEastAsia" w:hAnsiTheme="majorHAnsi" w:cstheme="majorBidi"/>
            <w:spacing w:val="-10"/>
            <w:kern w:val="28"/>
            <w:lang w:eastAsia="zh-CN"/>
          </w:rPr>
          <w:t xml:space="preserve">whether </w:t>
        </w:r>
      </w:ins>
      <w:del w:id="160" w:author="Sophie Mirviss" w:date="2017-05-08T00:19:00Z">
        <w:r w:rsidR="00D9698C" w:rsidDel="0019132C">
          <w:rPr>
            <w:rFonts w:asciiTheme="majorHAnsi" w:eastAsiaTheme="majorEastAsia" w:hAnsiTheme="majorHAnsi" w:cstheme="majorBidi"/>
            <w:spacing w:val="-10"/>
            <w:kern w:val="28"/>
            <w:lang w:eastAsia="zh-CN"/>
          </w:rPr>
          <w:delText xml:space="preserve">either </w:delText>
        </w:r>
      </w:del>
      <w:r w:rsidR="00D9698C">
        <w:rPr>
          <w:rFonts w:asciiTheme="majorHAnsi" w:eastAsiaTheme="majorEastAsia" w:hAnsiTheme="majorHAnsi" w:cstheme="majorBidi"/>
          <w:spacing w:val="-10"/>
          <w:kern w:val="28"/>
          <w:lang w:eastAsia="zh-CN"/>
        </w:rPr>
        <w:t xml:space="preserve">we rule out necessity or we rule out liberty, it will result in a state that is against our usual morality. Specifically, </w:t>
      </w:r>
      <w:r w:rsidR="00EC56ED">
        <w:rPr>
          <w:rFonts w:asciiTheme="majorHAnsi" w:eastAsiaTheme="majorEastAsia" w:hAnsiTheme="majorHAnsi" w:cstheme="majorBidi"/>
          <w:spacing w:val="-10"/>
          <w:kern w:val="28"/>
          <w:lang w:eastAsia="zh-CN"/>
        </w:rPr>
        <w:t>i</w:t>
      </w:r>
      <w:r w:rsidR="00DE1ED6">
        <w:rPr>
          <w:rFonts w:asciiTheme="majorHAnsi" w:eastAsiaTheme="majorEastAsia" w:hAnsiTheme="majorHAnsi" w:cstheme="majorBidi"/>
          <w:spacing w:val="-10"/>
          <w:kern w:val="28"/>
          <w:lang w:eastAsia="zh-CN"/>
        </w:rPr>
        <w:t>f we rule out necessity, since actions are temporary and perishing, we may blame the evil actions themselves</w:t>
      </w:r>
      <w:r w:rsidR="00EC56ED">
        <w:rPr>
          <w:rFonts w:asciiTheme="majorHAnsi" w:eastAsiaTheme="majorEastAsia" w:hAnsiTheme="majorHAnsi" w:cstheme="majorBidi"/>
          <w:spacing w:val="-10"/>
          <w:kern w:val="28"/>
          <w:lang w:eastAsia="zh-CN"/>
        </w:rPr>
        <w:t xml:space="preserve"> when someone conduct</w:t>
      </w:r>
      <w:ins w:id="161" w:author="Sophie Mirviss" w:date="2017-05-08T00:20:00Z">
        <w:r w:rsidR="0019132C">
          <w:rPr>
            <w:rFonts w:asciiTheme="majorHAnsi" w:eastAsiaTheme="majorEastAsia" w:hAnsiTheme="majorHAnsi" w:cstheme="majorBidi"/>
            <w:spacing w:val="-10"/>
            <w:kern w:val="28"/>
            <w:lang w:eastAsia="zh-CN"/>
          </w:rPr>
          <w:t>ed</w:t>
        </w:r>
      </w:ins>
      <w:r w:rsidR="00EC56ED">
        <w:rPr>
          <w:rFonts w:asciiTheme="majorHAnsi" w:eastAsiaTheme="majorEastAsia" w:hAnsiTheme="majorHAnsi" w:cstheme="majorBidi"/>
          <w:spacing w:val="-10"/>
          <w:kern w:val="28"/>
          <w:lang w:eastAsia="zh-CN"/>
        </w:rPr>
        <w:t xml:space="preserve"> them</w:t>
      </w:r>
      <w:r w:rsidR="00DE1ED6">
        <w:rPr>
          <w:rFonts w:asciiTheme="majorHAnsi" w:eastAsiaTheme="majorEastAsia" w:hAnsiTheme="majorHAnsi" w:cstheme="majorBidi"/>
          <w:spacing w:val="-10"/>
          <w:kern w:val="28"/>
          <w:lang w:eastAsia="zh-CN"/>
        </w:rPr>
        <w:t xml:space="preserve">, but we cannot blame the person that </w:t>
      </w:r>
      <w:del w:id="162" w:author="Sophie Mirviss" w:date="2017-05-08T00:21:00Z">
        <w:r w:rsidR="00EC56ED" w:rsidDel="0019132C">
          <w:rPr>
            <w:rFonts w:asciiTheme="majorHAnsi" w:eastAsiaTheme="majorEastAsia" w:hAnsiTheme="majorHAnsi" w:cstheme="majorBidi"/>
            <w:spacing w:val="-10"/>
            <w:kern w:val="28"/>
            <w:lang w:eastAsia="zh-CN"/>
          </w:rPr>
          <w:delText>ma</w:delText>
        </w:r>
      </w:del>
      <w:del w:id="163" w:author="Sophie Mirviss" w:date="2017-05-08T00:20:00Z">
        <w:r w:rsidR="00EC56ED" w:rsidDel="0019132C">
          <w:rPr>
            <w:rFonts w:asciiTheme="majorHAnsi" w:eastAsiaTheme="majorEastAsia" w:hAnsiTheme="majorHAnsi" w:cstheme="majorBidi"/>
            <w:spacing w:val="-10"/>
            <w:kern w:val="28"/>
            <w:lang w:eastAsia="zh-CN"/>
          </w:rPr>
          <w:delText>k</w:delText>
        </w:r>
      </w:del>
      <w:del w:id="164" w:author="Sophie Mirviss" w:date="2017-05-08T00:21:00Z">
        <w:r w:rsidR="00EC56ED" w:rsidDel="0019132C">
          <w:rPr>
            <w:rFonts w:asciiTheme="majorHAnsi" w:eastAsiaTheme="majorEastAsia" w:hAnsiTheme="majorHAnsi" w:cstheme="majorBidi"/>
            <w:spacing w:val="-10"/>
            <w:kern w:val="28"/>
            <w:lang w:eastAsia="zh-CN"/>
          </w:rPr>
          <w:delText>e</w:delText>
        </w:r>
      </w:del>
      <w:ins w:id="165" w:author="Sophie Mirviss" w:date="2017-05-08T00:21:00Z">
        <w:r w:rsidR="0019132C">
          <w:rPr>
            <w:rFonts w:asciiTheme="majorHAnsi" w:eastAsiaTheme="majorEastAsia" w:hAnsiTheme="majorHAnsi" w:cstheme="majorBidi"/>
            <w:spacing w:val="-10"/>
            <w:kern w:val="28"/>
            <w:lang w:eastAsia="zh-CN"/>
          </w:rPr>
          <w:t>did</w:t>
        </w:r>
      </w:ins>
      <w:r w:rsidR="00DE1ED6">
        <w:rPr>
          <w:rFonts w:asciiTheme="majorHAnsi" w:eastAsiaTheme="majorEastAsia" w:hAnsiTheme="majorHAnsi" w:cstheme="majorBidi"/>
          <w:spacing w:val="-10"/>
          <w:kern w:val="28"/>
          <w:lang w:eastAsia="zh-CN"/>
        </w:rPr>
        <w:t xml:space="preserve"> such evil behavior because they “proceed from nothing in him that is durable and constant and leave nothing of that nature behind them.”</w:t>
      </w:r>
      <w:r w:rsidR="00DE1ED6">
        <w:rPr>
          <w:rStyle w:val="FootnoteReference"/>
          <w:rFonts w:asciiTheme="majorHAnsi" w:eastAsiaTheme="majorEastAsia" w:hAnsiTheme="majorHAnsi" w:cstheme="majorBidi"/>
          <w:spacing w:val="-10"/>
          <w:kern w:val="28"/>
          <w:lang w:eastAsia="zh-CN"/>
        </w:rPr>
        <w:footnoteReference w:id="12"/>
      </w:r>
      <w:r w:rsidR="00217D78">
        <w:rPr>
          <w:rFonts w:asciiTheme="majorHAnsi" w:eastAsiaTheme="majorEastAsia" w:hAnsiTheme="majorHAnsi" w:cstheme="majorBidi"/>
          <w:spacing w:val="-10"/>
          <w:kern w:val="28"/>
          <w:lang w:eastAsia="zh-CN"/>
        </w:rPr>
        <w:t xml:space="preserve"> This is against morality because man might </w:t>
      </w:r>
      <w:del w:id="167" w:author="Sophie Mirviss" w:date="2017-05-08T00:22:00Z">
        <w:r w:rsidR="00217D78" w:rsidDel="0019132C">
          <w:rPr>
            <w:rFonts w:asciiTheme="majorHAnsi" w:eastAsiaTheme="majorEastAsia" w:hAnsiTheme="majorHAnsi" w:cstheme="majorBidi"/>
            <w:spacing w:val="-10"/>
            <w:kern w:val="28"/>
            <w:lang w:eastAsia="zh-CN"/>
          </w:rPr>
          <w:delText xml:space="preserve">keep </w:delText>
        </w:r>
      </w:del>
      <w:ins w:id="168" w:author="Sophie Mirviss" w:date="2017-05-08T00:22:00Z">
        <w:r w:rsidR="0019132C">
          <w:rPr>
            <w:rFonts w:asciiTheme="majorHAnsi" w:eastAsiaTheme="majorEastAsia" w:hAnsiTheme="majorHAnsi" w:cstheme="majorBidi"/>
            <w:spacing w:val="-10"/>
            <w:kern w:val="28"/>
            <w:lang w:eastAsia="zh-CN"/>
          </w:rPr>
          <w:t xml:space="preserve">remain </w:t>
        </w:r>
      </w:ins>
      <w:r w:rsidR="00217D78">
        <w:rPr>
          <w:rFonts w:asciiTheme="majorHAnsi" w:eastAsiaTheme="majorEastAsia" w:hAnsiTheme="majorHAnsi" w:cstheme="majorBidi"/>
          <w:spacing w:val="-10"/>
          <w:kern w:val="28"/>
          <w:lang w:eastAsia="zh-CN"/>
        </w:rPr>
        <w:t>pure even after conducting ho</w:t>
      </w:r>
      <w:ins w:id="169" w:author="Sophie Mirviss" w:date="2017-05-08T00:22:00Z">
        <w:r w:rsidR="0019132C">
          <w:rPr>
            <w:rFonts w:asciiTheme="majorHAnsi" w:eastAsiaTheme="majorEastAsia" w:hAnsiTheme="majorHAnsi" w:cstheme="majorBidi"/>
            <w:spacing w:val="-10"/>
            <w:kern w:val="28"/>
            <w:lang w:eastAsia="zh-CN"/>
          </w:rPr>
          <w:t>rrible</w:t>
        </w:r>
      </w:ins>
      <w:del w:id="170" w:author="Sophie Mirviss" w:date="2017-05-08T00:22:00Z">
        <w:r w:rsidR="00217D78" w:rsidDel="0019132C">
          <w:rPr>
            <w:rFonts w:asciiTheme="majorHAnsi" w:eastAsiaTheme="majorEastAsia" w:hAnsiTheme="majorHAnsi" w:cstheme="majorBidi"/>
            <w:spacing w:val="-10"/>
            <w:kern w:val="28"/>
            <w:lang w:eastAsia="zh-CN"/>
          </w:rPr>
          <w:delText>rrid</w:delText>
        </w:r>
      </w:del>
      <w:r w:rsidR="00217D78">
        <w:rPr>
          <w:rFonts w:asciiTheme="majorHAnsi" w:eastAsiaTheme="majorEastAsia" w:hAnsiTheme="majorHAnsi" w:cstheme="majorBidi"/>
          <w:spacing w:val="-10"/>
          <w:kern w:val="28"/>
          <w:lang w:eastAsia="zh-CN"/>
        </w:rPr>
        <w:t xml:space="preserve"> crime</w:t>
      </w:r>
      <w:ins w:id="171" w:author="Sophie Mirviss" w:date="2017-05-08T00:22:00Z">
        <w:r w:rsidR="0019132C">
          <w:rPr>
            <w:rFonts w:asciiTheme="majorHAnsi" w:eastAsiaTheme="majorEastAsia" w:hAnsiTheme="majorHAnsi" w:cstheme="majorBidi"/>
            <w:spacing w:val="-10"/>
            <w:kern w:val="28"/>
            <w:lang w:eastAsia="zh-CN"/>
          </w:rPr>
          <w:t>s</w:t>
        </w:r>
      </w:ins>
      <w:r w:rsidR="00217D78">
        <w:rPr>
          <w:rFonts w:asciiTheme="majorHAnsi" w:eastAsiaTheme="majorEastAsia" w:hAnsiTheme="majorHAnsi" w:cstheme="majorBidi"/>
          <w:spacing w:val="-10"/>
          <w:kern w:val="28"/>
          <w:lang w:eastAsia="zh-CN"/>
        </w:rPr>
        <w:t xml:space="preserve"> when necessity is denied. On the other hand, if we abandon liberty in order to argue for necessity, contradiction</w:t>
      </w:r>
      <w:ins w:id="172" w:author="Sophie Mirviss" w:date="2017-05-08T00:23:00Z">
        <w:r w:rsidR="0019132C">
          <w:rPr>
            <w:rFonts w:asciiTheme="majorHAnsi" w:eastAsiaTheme="majorEastAsia" w:hAnsiTheme="majorHAnsi" w:cstheme="majorBidi"/>
            <w:spacing w:val="-10"/>
            <w:kern w:val="28"/>
            <w:lang w:eastAsia="zh-CN"/>
          </w:rPr>
          <w:t>s</w:t>
        </w:r>
      </w:ins>
      <w:r w:rsidR="00217D78">
        <w:rPr>
          <w:rFonts w:asciiTheme="majorHAnsi" w:eastAsiaTheme="majorEastAsia" w:hAnsiTheme="majorHAnsi" w:cstheme="majorBidi"/>
          <w:spacing w:val="-10"/>
          <w:kern w:val="28"/>
          <w:lang w:eastAsia="zh-CN"/>
        </w:rPr>
        <w:t xml:space="preserve"> will also appear. When an action is announced criminal, the conductor is either innocent or </w:t>
      </w:r>
      <w:del w:id="173" w:author="Sophie Mirviss" w:date="2017-05-08T00:23:00Z">
        <w:r w:rsidR="00217D78" w:rsidDel="0019132C">
          <w:rPr>
            <w:rFonts w:asciiTheme="majorHAnsi" w:eastAsiaTheme="majorEastAsia" w:hAnsiTheme="majorHAnsi" w:cstheme="majorBidi"/>
            <w:spacing w:val="-10"/>
            <w:kern w:val="28"/>
            <w:lang w:eastAsia="zh-CN"/>
          </w:rPr>
          <w:delText>not</w:delText>
        </w:r>
      </w:del>
      <w:ins w:id="174" w:author="Sophie Mirviss" w:date="2017-05-08T00:23:00Z">
        <w:r w:rsidR="0019132C">
          <w:rPr>
            <w:rFonts w:asciiTheme="majorHAnsi" w:eastAsiaTheme="majorEastAsia" w:hAnsiTheme="majorHAnsi" w:cstheme="majorBidi"/>
            <w:spacing w:val="-10"/>
            <w:kern w:val="28"/>
            <w:lang w:eastAsia="zh-CN"/>
          </w:rPr>
          <w:t>guilty</w:t>
        </w:r>
      </w:ins>
      <w:r w:rsidR="00217D78">
        <w:rPr>
          <w:rFonts w:asciiTheme="majorHAnsi" w:eastAsiaTheme="majorEastAsia" w:hAnsiTheme="majorHAnsi" w:cstheme="majorBidi"/>
          <w:spacing w:val="-10"/>
          <w:kern w:val="28"/>
          <w:lang w:eastAsia="zh-CN"/>
        </w:rPr>
        <w:t>. However, according to Hume, the conductor’s innocence arrives in absurdness. As for the case of</w:t>
      </w:r>
      <w:r w:rsidR="00122FF9">
        <w:rPr>
          <w:rFonts w:asciiTheme="majorHAnsi" w:eastAsiaTheme="majorEastAsia" w:hAnsiTheme="majorHAnsi" w:cstheme="majorBidi"/>
          <w:spacing w:val="-10"/>
          <w:kern w:val="28"/>
          <w:lang w:eastAsia="zh-CN"/>
        </w:rPr>
        <w:t xml:space="preserve"> the conductor</w:t>
      </w:r>
      <w:r w:rsidR="00217D78">
        <w:rPr>
          <w:rFonts w:asciiTheme="majorHAnsi" w:eastAsiaTheme="majorEastAsia" w:hAnsiTheme="majorHAnsi" w:cstheme="majorBidi"/>
          <w:spacing w:val="-10"/>
          <w:kern w:val="28"/>
          <w:lang w:eastAsia="zh-CN"/>
        </w:rPr>
        <w:t xml:space="preserve"> being not innocent, there must be a Creator</w:t>
      </w:r>
      <w:r w:rsidR="00122FF9">
        <w:rPr>
          <w:rFonts w:asciiTheme="majorHAnsi" w:eastAsiaTheme="majorEastAsia" w:hAnsiTheme="majorHAnsi" w:cstheme="majorBidi"/>
          <w:spacing w:val="-10"/>
          <w:kern w:val="28"/>
          <w:lang w:eastAsia="zh-CN"/>
        </w:rPr>
        <w:t>, who foresaw, ordained</w:t>
      </w:r>
      <w:ins w:id="175" w:author="Sophie Mirviss" w:date="2017-05-08T00:23:00Z">
        <w:r w:rsidR="0019132C">
          <w:rPr>
            <w:rFonts w:asciiTheme="majorHAnsi" w:eastAsiaTheme="majorEastAsia" w:hAnsiTheme="majorHAnsi" w:cstheme="majorBidi"/>
            <w:spacing w:val="-10"/>
            <w:kern w:val="28"/>
            <w:lang w:eastAsia="zh-CN"/>
          </w:rPr>
          <w:t>,</w:t>
        </w:r>
      </w:ins>
      <w:r w:rsidR="00122FF9">
        <w:rPr>
          <w:rFonts w:asciiTheme="majorHAnsi" w:eastAsiaTheme="majorEastAsia" w:hAnsiTheme="majorHAnsi" w:cstheme="majorBidi"/>
          <w:spacing w:val="-10"/>
          <w:kern w:val="28"/>
          <w:lang w:eastAsia="zh-CN"/>
        </w:rPr>
        <w:t xml:space="preserve"> and planned out all th</w:t>
      </w:r>
      <w:ins w:id="176" w:author="Sophie Mirviss" w:date="2017-05-08T00:23:00Z">
        <w:r w:rsidR="0019132C">
          <w:rPr>
            <w:rFonts w:asciiTheme="majorHAnsi" w:eastAsiaTheme="majorEastAsia" w:hAnsiTheme="majorHAnsi" w:cstheme="majorBidi"/>
            <w:spacing w:val="-10"/>
            <w:kern w:val="28"/>
            <w:lang w:eastAsia="zh-CN"/>
          </w:rPr>
          <w:t>ese</w:t>
        </w:r>
      </w:ins>
      <w:del w:id="177" w:author="Sophie Mirviss" w:date="2017-05-08T00:23:00Z">
        <w:r w:rsidR="00122FF9" w:rsidDel="0019132C">
          <w:rPr>
            <w:rFonts w:asciiTheme="majorHAnsi" w:eastAsiaTheme="majorEastAsia" w:hAnsiTheme="majorHAnsi" w:cstheme="majorBidi"/>
            <w:spacing w:val="-10"/>
            <w:kern w:val="28"/>
            <w:lang w:eastAsia="zh-CN"/>
          </w:rPr>
          <w:delText>is</w:delText>
        </w:r>
      </w:del>
      <w:r w:rsidR="00122FF9">
        <w:rPr>
          <w:rFonts w:asciiTheme="majorHAnsi" w:eastAsiaTheme="majorEastAsia" w:hAnsiTheme="majorHAnsi" w:cstheme="majorBidi"/>
          <w:spacing w:val="-10"/>
          <w:kern w:val="28"/>
          <w:lang w:eastAsia="zh-CN"/>
        </w:rPr>
        <w:t xml:space="preserve"> actions for which he has to be accountable </w:t>
      </w:r>
      <w:del w:id="178" w:author="Sophie Mirviss" w:date="2017-05-08T00:24:00Z">
        <w:r w:rsidR="00122FF9" w:rsidDel="0019132C">
          <w:rPr>
            <w:rFonts w:asciiTheme="majorHAnsi" w:eastAsiaTheme="majorEastAsia" w:hAnsiTheme="majorHAnsi" w:cstheme="majorBidi"/>
            <w:spacing w:val="-10"/>
            <w:kern w:val="28"/>
            <w:lang w:eastAsia="zh-CN"/>
          </w:rPr>
          <w:delText xml:space="preserve">of </w:delText>
        </w:r>
      </w:del>
      <w:ins w:id="179" w:author="Sophie Mirviss" w:date="2017-05-08T00:24:00Z">
        <w:r w:rsidR="0019132C">
          <w:rPr>
            <w:rFonts w:asciiTheme="majorHAnsi" w:eastAsiaTheme="majorEastAsia" w:hAnsiTheme="majorHAnsi" w:cstheme="majorBidi"/>
            <w:spacing w:val="-10"/>
            <w:kern w:val="28"/>
            <w:lang w:eastAsia="zh-CN"/>
          </w:rPr>
          <w:t xml:space="preserve">for regarding </w:t>
        </w:r>
      </w:ins>
      <w:r w:rsidR="00122FF9">
        <w:rPr>
          <w:rFonts w:asciiTheme="majorHAnsi" w:eastAsiaTheme="majorEastAsia" w:hAnsiTheme="majorHAnsi" w:cstheme="majorBidi"/>
          <w:spacing w:val="-10"/>
          <w:kern w:val="28"/>
          <w:lang w:eastAsia="zh-CN"/>
        </w:rPr>
        <w:t xml:space="preserve">his evil behavior. However, this reasoning also arrives in contradiction to the perfect characteristic of the Creator. So Hume concludes that compatibility must be the solution to </w:t>
      </w:r>
      <w:ins w:id="180" w:author="Sophie Mirviss" w:date="2017-05-08T00:24:00Z">
        <w:r w:rsidR="0019132C">
          <w:rPr>
            <w:rFonts w:asciiTheme="majorHAnsi" w:eastAsiaTheme="majorEastAsia" w:hAnsiTheme="majorHAnsi" w:cstheme="majorBidi"/>
            <w:spacing w:val="-10"/>
            <w:kern w:val="28"/>
            <w:lang w:eastAsia="zh-CN"/>
          </w:rPr>
          <w:t xml:space="preserve">the </w:t>
        </w:r>
      </w:ins>
      <w:r w:rsidR="00122FF9">
        <w:rPr>
          <w:rFonts w:asciiTheme="majorHAnsi" w:eastAsiaTheme="majorEastAsia" w:hAnsiTheme="majorHAnsi" w:cstheme="majorBidi"/>
          <w:spacing w:val="-10"/>
          <w:kern w:val="28"/>
          <w:lang w:eastAsia="zh-CN"/>
        </w:rPr>
        <w:t>liberty and necessity problem.</w:t>
      </w:r>
    </w:p>
    <w:p w14:paraId="69E2A3CA" w14:textId="77777777" w:rsidR="00F30C90" w:rsidRDefault="00122FF9" w:rsidP="00985040">
      <w:pPr>
        <w:ind w:firstLine="0"/>
        <w:rPr>
          <w:ins w:id="181" w:author="Sophie Mirviss" w:date="2017-05-08T00:32:00Z"/>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r>
      <w:r w:rsidR="00DE4AE4">
        <w:rPr>
          <w:rFonts w:asciiTheme="majorHAnsi" w:eastAsiaTheme="majorEastAsia" w:hAnsiTheme="majorHAnsi" w:cstheme="majorBidi"/>
          <w:spacing w:val="-10"/>
          <w:kern w:val="28"/>
          <w:lang w:eastAsia="zh-CN"/>
        </w:rPr>
        <w:t>Hume’s argument</w:t>
      </w:r>
      <w:r w:rsidR="00973A55">
        <w:rPr>
          <w:rFonts w:asciiTheme="majorHAnsi" w:eastAsiaTheme="majorEastAsia" w:hAnsiTheme="majorHAnsi" w:cstheme="majorBidi"/>
          <w:spacing w:val="-10"/>
          <w:kern w:val="28"/>
          <w:lang w:eastAsia="zh-CN"/>
        </w:rPr>
        <w:t xml:space="preserve"> towards such compatibility</w:t>
      </w:r>
      <w:r w:rsidR="00DE4AE4">
        <w:rPr>
          <w:rFonts w:asciiTheme="majorHAnsi" w:eastAsiaTheme="majorEastAsia" w:hAnsiTheme="majorHAnsi" w:cstheme="majorBidi"/>
          <w:spacing w:val="-10"/>
          <w:kern w:val="28"/>
          <w:lang w:eastAsia="zh-CN"/>
        </w:rPr>
        <w:t xml:space="preserve"> is successful in the way that he suggests an account for our observations of relations of events as regularity, which gets rid of determinism. This</w:t>
      </w:r>
      <w:r w:rsidR="00ED170F">
        <w:rPr>
          <w:rFonts w:asciiTheme="majorHAnsi" w:eastAsiaTheme="majorEastAsia" w:hAnsiTheme="majorHAnsi" w:cstheme="majorBidi"/>
          <w:spacing w:val="-10"/>
          <w:kern w:val="28"/>
          <w:lang w:eastAsia="zh-CN"/>
        </w:rPr>
        <w:t xml:space="preserve"> view</w:t>
      </w:r>
      <w:r w:rsidR="00DE4AE4">
        <w:rPr>
          <w:rFonts w:asciiTheme="majorHAnsi" w:eastAsiaTheme="majorEastAsia" w:hAnsiTheme="majorHAnsi" w:cstheme="majorBidi"/>
          <w:spacing w:val="-10"/>
          <w:kern w:val="28"/>
          <w:lang w:eastAsia="zh-CN"/>
        </w:rPr>
        <w:t xml:space="preserve"> helps us to be </w:t>
      </w:r>
      <w:r w:rsidR="00040983">
        <w:rPr>
          <w:rFonts w:asciiTheme="majorHAnsi" w:eastAsiaTheme="majorEastAsia" w:hAnsiTheme="majorHAnsi" w:cstheme="majorBidi"/>
          <w:spacing w:val="-10"/>
          <w:kern w:val="28"/>
          <w:lang w:eastAsia="zh-CN"/>
        </w:rPr>
        <w:t>prepared</w:t>
      </w:r>
      <w:r w:rsidR="00DE4AE4">
        <w:rPr>
          <w:rFonts w:asciiTheme="majorHAnsi" w:eastAsiaTheme="majorEastAsia" w:hAnsiTheme="majorHAnsi" w:cstheme="majorBidi"/>
          <w:spacing w:val="-10"/>
          <w:kern w:val="28"/>
          <w:lang w:eastAsia="zh-CN"/>
        </w:rPr>
        <w:t xml:space="preserve"> for </w:t>
      </w:r>
      <w:ins w:id="182" w:author="Sophie Mirviss" w:date="2017-05-08T00:28:00Z">
        <w:r w:rsidR="0019132C">
          <w:rPr>
            <w:rFonts w:asciiTheme="majorHAnsi" w:eastAsiaTheme="majorEastAsia" w:hAnsiTheme="majorHAnsi" w:cstheme="majorBidi"/>
            <w:spacing w:val="-10"/>
            <w:kern w:val="28"/>
            <w:lang w:eastAsia="zh-CN"/>
          </w:rPr>
          <w:t xml:space="preserve">when </w:t>
        </w:r>
      </w:ins>
      <w:r w:rsidR="00040983">
        <w:rPr>
          <w:rFonts w:asciiTheme="majorHAnsi" w:eastAsiaTheme="majorEastAsia" w:hAnsiTheme="majorHAnsi" w:cstheme="majorBidi"/>
          <w:spacing w:val="-10"/>
          <w:kern w:val="28"/>
          <w:lang w:eastAsia="zh-CN"/>
        </w:rPr>
        <w:t>unexplainable</w:t>
      </w:r>
      <w:r w:rsidR="00DE4AE4">
        <w:rPr>
          <w:rFonts w:asciiTheme="majorHAnsi" w:eastAsiaTheme="majorEastAsia" w:hAnsiTheme="majorHAnsi" w:cstheme="majorBidi"/>
          <w:spacing w:val="-10"/>
          <w:kern w:val="28"/>
          <w:lang w:eastAsia="zh-CN"/>
        </w:rPr>
        <w:t xml:space="preserve"> things </w:t>
      </w:r>
      <w:del w:id="183" w:author="Sophie Mirviss" w:date="2017-05-08T00:28:00Z">
        <w:r w:rsidR="00DE4AE4" w:rsidDel="0019132C">
          <w:rPr>
            <w:rFonts w:asciiTheme="majorHAnsi" w:eastAsiaTheme="majorEastAsia" w:hAnsiTheme="majorHAnsi" w:cstheme="majorBidi"/>
            <w:spacing w:val="-10"/>
            <w:kern w:val="28"/>
            <w:lang w:eastAsia="zh-CN"/>
          </w:rPr>
          <w:delText xml:space="preserve">to </w:delText>
        </w:r>
      </w:del>
      <w:r w:rsidR="00DE4AE4">
        <w:rPr>
          <w:rFonts w:asciiTheme="majorHAnsi" w:eastAsiaTheme="majorEastAsia" w:hAnsiTheme="majorHAnsi" w:cstheme="majorBidi"/>
          <w:spacing w:val="-10"/>
          <w:kern w:val="28"/>
          <w:lang w:eastAsia="zh-CN"/>
        </w:rPr>
        <w:t xml:space="preserve">happen, instead of </w:t>
      </w:r>
      <w:r w:rsidR="00040983">
        <w:rPr>
          <w:rFonts w:asciiTheme="majorHAnsi" w:eastAsiaTheme="majorEastAsia" w:hAnsiTheme="majorHAnsi" w:cstheme="majorBidi"/>
          <w:spacing w:val="-10"/>
          <w:kern w:val="28"/>
          <w:lang w:eastAsia="zh-CN"/>
        </w:rPr>
        <w:t>tak</w:t>
      </w:r>
      <w:ins w:id="184" w:author="Sophie Mirviss" w:date="2017-05-08T00:28:00Z">
        <w:r w:rsidR="0019132C">
          <w:rPr>
            <w:rFonts w:asciiTheme="majorHAnsi" w:eastAsiaTheme="majorEastAsia" w:hAnsiTheme="majorHAnsi" w:cstheme="majorBidi"/>
            <w:spacing w:val="-10"/>
            <w:kern w:val="28"/>
            <w:lang w:eastAsia="zh-CN"/>
          </w:rPr>
          <w:t>ing</w:t>
        </w:r>
      </w:ins>
      <w:del w:id="185" w:author="Sophie Mirviss" w:date="2017-05-08T00:28:00Z">
        <w:r w:rsidR="00040983" w:rsidDel="0019132C">
          <w:rPr>
            <w:rFonts w:asciiTheme="majorHAnsi" w:eastAsiaTheme="majorEastAsia" w:hAnsiTheme="majorHAnsi" w:cstheme="majorBidi"/>
            <w:spacing w:val="-10"/>
            <w:kern w:val="28"/>
            <w:lang w:eastAsia="zh-CN"/>
          </w:rPr>
          <w:delText>e</w:delText>
        </w:r>
      </w:del>
      <w:r w:rsidR="00040983">
        <w:rPr>
          <w:rFonts w:asciiTheme="majorHAnsi" w:eastAsiaTheme="majorEastAsia" w:hAnsiTheme="majorHAnsi" w:cstheme="majorBidi"/>
          <w:spacing w:val="-10"/>
          <w:kern w:val="28"/>
          <w:lang w:eastAsia="zh-CN"/>
        </w:rPr>
        <w:t xml:space="preserve"> account of what must be the causation of something and </w:t>
      </w:r>
      <w:r w:rsidR="00DE4AE4">
        <w:rPr>
          <w:rFonts w:asciiTheme="majorHAnsi" w:eastAsiaTheme="majorEastAsia" w:hAnsiTheme="majorHAnsi" w:cstheme="majorBidi"/>
          <w:spacing w:val="-10"/>
          <w:kern w:val="28"/>
          <w:lang w:eastAsia="zh-CN"/>
        </w:rPr>
        <w:t>sheds light to</w:t>
      </w:r>
      <w:r w:rsidR="00040983">
        <w:rPr>
          <w:rFonts w:asciiTheme="majorHAnsi" w:eastAsiaTheme="majorEastAsia" w:hAnsiTheme="majorHAnsi" w:cstheme="majorBidi"/>
          <w:spacing w:val="-10"/>
          <w:kern w:val="28"/>
          <w:lang w:eastAsia="zh-CN"/>
        </w:rPr>
        <w:t xml:space="preserve"> inductive reasoning when we are trying to make assumptions of </w:t>
      </w:r>
      <w:r w:rsidR="00002069">
        <w:rPr>
          <w:rFonts w:asciiTheme="majorHAnsi" w:eastAsiaTheme="majorEastAsia" w:hAnsiTheme="majorHAnsi" w:cstheme="majorBidi"/>
          <w:spacing w:val="-10"/>
          <w:kern w:val="28"/>
          <w:lang w:eastAsia="zh-CN"/>
        </w:rPr>
        <w:t xml:space="preserve">future </w:t>
      </w:r>
      <w:r w:rsidR="00040983">
        <w:rPr>
          <w:rFonts w:asciiTheme="majorHAnsi" w:eastAsiaTheme="majorEastAsia" w:hAnsiTheme="majorHAnsi" w:cstheme="majorBidi"/>
          <w:spacing w:val="-10"/>
          <w:kern w:val="28"/>
          <w:lang w:eastAsia="zh-CN"/>
        </w:rPr>
        <w:t xml:space="preserve">things to </w:t>
      </w:r>
      <w:commentRangeStart w:id="186"/>
      <w:r w:rsidR="00040983">
        <w:rPr>
          <w:rFonts w:asciiTheme="majorHAnsi" w:eastAsiaTheme="majorEastAsia" w:hAnsiTheme="majorHAnsi" w:cstheme="majorBidi"/>
          <w:spacing w:val="-10"/>
          <w:kern w:val="28"/>
          <w:lang w:eastAsia="zh-CN"/>
        </w:rPr>
        <w:t>happen</w:t>
      </w:r>
      <w:commentRangeEnd w:id="186"/>
      <w:r w:rsidR="00F30C90">
        <w:rPr>
          <w:rStyle w:val="CommentReference"/>
        </w:rPr>
        <w:commentReference w:id="186"/>
      </w:r>
      <w:r w:rsidR="00040983">
        <w:rPr>
          <w:rFonts w:asciiTheme="majorHAnsi" w:eastAsiaTheme="majorEastAsia" w:hAnsiTheme="majorHAnsi" w:cstheme="majorBidi"/>
          <w:spacing w:val="-10"/>
          <w:kern w:val="28"/>
          <w:lang w:eastAsia="zh-CN"/>
        </w:rPr>
        <w:t xml:space="preserve">. </w:t>
      </w:r>
      <w:r w:rsidR="00634D84">
        <w:rPr>
          <w:rFonts w:asciiTheme="majorHAnsi" w:eastAsiaTheme="majorEastAsia" w:hAnsiTheme="majorHAnsi" w:cstheme="majorBidi"/>
          <w:spacing w:val="-10"/>
          <w:kern w:val="28"/>
          <w:lang w:eastAsia="zh-CN"/>
        </w:rPr>
        <w:t xml:space="preserve">However, Hume is overly relying on the existence of uniformity </w:t>
      </w:r>
      <w:r w:rsidR="007C5471">
        <w:rPr>
          <w:rFonts w:asciiTheme="majorHAnsi" w:eastAsiaTheme="majorEastAsia" w:hAnsiTheme="majorHAnsi" w:cstheme="majorBidi"/>
          <w:spacing w:val="-10"/>
          <w:kern w:val="28"/>
          <w:lang w:eastAsia="zh-CN"/>
        </w:rPr>
        <w:t xml:space="preserve">among objects to give </w:t>
      </w:r>
      <w:r w:rsidR="007C5471">
        <w:rPr>
          <w:rFonts w:asciiTheme="majorHAnsi" w:eastAsiaTheme="majorEastAsia" w:hAnsiTheme="majorHAnsi" w:cstheme="majorBidi"/>
          <w:spacing w:val="-10"/>
          <w:kern w:val="28"/>
          <w:lang w:eastAsia="zh-CN"/>
        </w:rPr>
        <w:lastRenderedPageBreak/>
        <w:t>account of</w:t>
      </w:r>
      <w:r w:rsidR="00634D84">
        <w:rPr>
          <w:rFonts w:asciiTheme="majorHAnsi" w:eastAsiaTheme="majorEastAsia" w:hAnsiTheme="majorHAnsi" w:cstheme="majorBidi"/>
          <w:spacing w:val="-10"/>
          <w:kern w:val="28"/>
          <w:lang w:eastAsia="zh-CN"/>
        </w:rPr>
        <w:t xml:space="preserve"> regularity that people</w:t>
      </w:r>
      <w:r w:rsidR="00856A99">
        <w:rPr>
          <w:rFonts w:asciiTheme="majorHAnsi" w:eastAsiaTheme="majorEastAsia" w:hAnsiTheme="majorHAnsi" w:cstheme="majorBidi"/>
          <w:spacing w:val="-10"/>
          <w:kern w:val="28"/>
          <w:lang w:eastAsia="zh-CN"/>
        </w:rPr>
        <w:t xml:space="preserve"> must</w:t>
      </w:r>
      <w:r w:rsidR="00634D84">
        <w:rPr>
          <w:rFonts w:asciiTheme="majorHAnsi" w:eastAsiaTheme="majorEastAsia" w:hAnsiTheme="majorHAnsi" w:cstheme="majorBidi"/>
          <w:spacing w:val="-10"/>
          <w:kern w:val="28"/>
          <w:lang w:eastAsia="zh-CN"/>
        </w:rPr>
        <w:t xml:space="preserve"> generalize through their experience</w:t>
      </w:r>
      <w:r w:rsidR="007C5471">
        <w:rPr>
          <w:rFonts w:asciiTheme="majorHAnsi" w:eastAsiaTheme="majorEastAsia" w:hAnsiTheme="majorHAnsi" w:cstheme="majorBidi"/>
          <w:spacing w:val="-10"/>
          <w:kern w:val="28"/>
          <w:lang w:eastAsia="zh-CN"/>
        </w:rPr>
        <w:t>. Spinoza or Leibniz might argue that Hume is in fact assuming the necessity of such uniformity’s existence for people to observe, which is also created by the ultimate cause</w:t>
      </w:r>
      <w:r w:rsidR="006A11FB">
        <w:rPr>
          <w:rFonts w:asciiTheme="majorHAnsi" w:eastAsiaTheme="majorEastAsia" w:hAnsiTheme="majorHAnsi" w:cstheme="majorBidi"/>
          <w:spacing w:val="-10"/>
          <w:kern w:val="28"/>
          <w:lang w:eastAsia="zh-CN"/>
        </w:rPr>
        <w:t xml:space="preserve"> </w:t>
      </w:r>
      <w:commentRangeStart w:id="187"/>
      <w:r w:rsidR="006A11FB">
        <w:rPr>
          <w:rFonts w:asciiTheme="majorHAnsi" w:eastAsiaTheme="majorEastAsia" w:hAnsiTheme="majorHAnsi" w:cstheme="majorBidi"/>
          <w:spacing w:val="-10"/>
          <w:kern w:val="28"/>
          <w:lang w:eastAsia="zh-CN"/>
        </w:rPr>
        <w:t>in this way</w:t>
      </w:r>
      <w:commentRangeEnd w:id="187"/>
      <w:r w:rsidR="00F30C90">
        <w:rPr>
          <w:rStyle w:val="CommentReference"/>
        </w:rPr>
        <w:commentReference w:id="187"/>
      </w:r>
      <w:r w:rsidR="007C5471">
        <w:rPr>
          <w:rFonts w:asciiTheme="majorHAnsi" w:eastAsiaTheme="majorEastAsia" w:hAnsiTheme="majorHAnsi" w:cstheme="majorBidi"/>
          <w:spacing w:val="-10"/>
          <w:kern w:val="28"/>
          <w:lang w:eastAsia="zh-CN"/>
        </w:rPr>
        <w:t xml:space="preserve">. </w:t>
      </w:r>
      <w:r w:rsidR="0079171D">
        <w:rPr>
          <w:rFonts w:asciiTheme="majorHAnsi" w:eastAsiaTheme="majorEastAsia" w:hAnsiTheme="majorHAnsi" w:cstheme="majorBidi"/>
          <w:spacing w:val="-10"/>
          <w:kern w:val="28"/>
          <w:lang w:eastAsia="zh-CN"/>
        </w:rPr>
        <w:t>They can also argue against Hume that t</w:t>
      </w:r>
      <w:r w:rsidR="007C5471">
        <w:rPr>
          <w:rFonts w:asciiTheme="majorHAnsi" w:eastAsiaTheme="majorEastAsia" w:hAnsiTheme="majorHAnsi" w:cstheme="majorBidi"/>
          <w:spacing w:val="-10"/>
          <w:kern w:val="28"/>
          <w:lang w:eastAsia="zh-CN"/>
        </w:rPr>
        <w:t xml:space="preserve">he Creator </w:t>
      </w:r>
      <w:del w:id="188" w:author="Sophie Mirviss" w:date="2017-05-08T00:30:00Z">
        <w:r w:rsidR="007C5471" w:rsidDel="00F30C90">
          <w:rPr>
            <w:rFonts w:asciiTheme="majorHAnsi" w:eastAsiaTheme="majorEastAsia" w:hAnsiTheme="majorHAnsi" w:cstheme="majorBidi"/>
            <w:spacing w:val="-10"/>
            <w:kern w:val="28"/>
            <w:lang w:eastAsia="zh-CN"/>
          </w:rPr>
          <w:delText xml:space="preserve">are </w:delText>
        </w:r>
      </w:del>
      <w:ins w:id="189" w:author="Sophie Mirviss" w:date="2017-05-08T00:30:00Z">
        <w:r w:rsidR="00F30C90">
          <w:rPr>
            <w:rFonts w:asciiTheme="majorHAnsi" w:eastAsiaTheme="majorEastAsia" w:hAnsiTheme="majorHAnsi" w:cstheme="majorBidi"/>
            <w:spacing w:val="-10"/>
            <w:kern w:val="28"/>
            <w:lang w:eastAsia="zh-CN"/>
          </w:rPr>
          <w:t>is</w:t>
        </w:r>
        <w:r w:rsidR="00F30C90">
          <w:rPr>
            <w:rFonts w:asciiTheme="majorHAnsi" w:eastAsiaTheme="majorEastAsia" w:hAnsiTheme="majorHAnsi" w:cstheme="majorBidi"/>
            <w:spacing w:val="-10"/>
            <w:kern w:val="28"/>
            <w:lang w:eastAsia="zh-CN"/>
          </w:rPr>
          <w:t xml:space="preserve"> </w:t>
        </w:r>
      </w:ins>
      <w:r w:rsidR="007C5471">
        <w:rPr>
          <w:rFonts w:asciiTheme="majorHAnsi" w:eastAsiaTheme="majorEastAsia" w:hAnsiTheme="majorHAnsi" w:cstheme="majorBidi"/>
          <w:spacing w:val="-10"/>
          <w:kern w:val="28"/>
          <w:lang w:eastAsia="zh-CN"/>
        </w:rPr>
        <w:t xml:space="preserve">intentionally making similar events to behave as if they are governed by laws, but still with seemingly unaccountable exceptions that </w:t>
      </w:r>
      <w:ins w:id="190" w:author="Sophie Mirviss" w:date="2017-05-08T00:30:00Z">
        <w:r w:rsidR="00F30C90">
          <w:rPr>
            <w:rFonts w:asciiTheme="majorHAnsi" w:eastAsiaTheme="majorEastAsia" w:hAnsiTheme="majorHAnsi" w:cstheme="majorBidi"/>
            <w:spacing w:val="-10"/>
            <w:kern w:val="28"/>
            <w:lang w:eastAsia="zh-CN"/>
          </w:rPr>
          <w:t>warrants</w:t>
        </w:r>
      </w:ins>
      <w:del w:id="191" w:author="Sophie Mirviss" w:date="2017-05-08T00:30:00Z">
        <w:r w:rsidR="007C5471" w:rsidDel="00F30C90">
          <w:rPr>
            <w:rFonts w:asciiTheme="majorHAnsi" w:eastAsiaTheme="majorEastAsia" w:hAnsiTheme="majorHAnsi" w:cstheme="majorBidi"/>
            <w:spacing w:val="-10"/>
            <w:kern w:val="28"/>
            <w:lang w:eastAsia="zh-CN"/>
          </w:rPr>
          <w:delText>needs</w:delText>
        </w:r>
      </w:del>
      <w:r w:rsidR="007C5471">
        <w:rPr>
          <w:rFonts w:asciiTheme="majorHAnsi" w:eastAsiaTheme="majorEastAsia" w:hAnsiTheme="majorHAnsi" w:cstheme="majorBidi"/>
          <w:spacing w:val="-10"/>
          <w:kern w:val="28"/>
          <w:lang w:eastAsia="zh-CN"/>
        </w:rPr>
        <w:t xml:space="preserve"> further </w:t>
      </w:r>
      <w:proofErr w:type="spellStart"/>
      <w:r w:rsidR="007C5471">
        <w:rPr>
          <w:rFonts w:asciiTheme="majorHAnsi" w:eastAsiaTheme="majorEastAsia" w:hAnsiTheme="majorHAnsi" w:cstheme="majorBidi"/>
          <w:spacing w:val="-10"/>
          <w:kern w:val="28"/>
          <w:lang w:eastAsia="zh-CN"/>
        </w:rPr>
        <w:t>scrutiniz</w:t>
      </w:r>
      <w:ins w:id="192" w:author="Sophie Mirviss" w:date="2017-05-08T00:31:00Z">
        <w:r w:rsidR="00F30C90">
          <w:rPr>
            <w:rFonts w:asciiTheme="majorHAnsi" w:eastAsiaTheme="majorEastAsia" w:hAnsiTheme="majorHAnsi" w:cstheme="majorBidi"/>
            <w:spacing w:val="-10"/>
            <w:kern w:val="28"/>
            <w:lang w:eastAsia="zh-CN"/>
          </w:rPr>
          <w:t>ation</w:t>
        </w:r>
      </w:ins>
      <w:proofErr w:type="spellEnd"/>
      <w:del w:id="193" w:author="Sophie Mirviss" w:date="2017-05-08T00:31:00Z">
        <w:r w:rsidR="007C5471" w:rsidDel="00F30C90">
          <w:rPr>
            <w:rFonts w:asciiTheme="majorHAnsi" w:eastAsiaTheme="majorEastAsia" w:hAnsiTheme="majorHAnsi" w:cstheme="majorBidi"/>
            <w:spacing w:val="-10"/>
            <w:kern w:val="28"/>
            <w:lang w:eastAsia="zh-CN"/>
          </w:rPr>
          <w:delText>e</w:delText>
        </w:r>
      </w:del>
      <w:r w:rsidR="007C5471">
        <w:rPr>
          <w:rFonts w:asciiTheme="majorHAnsi" w:eastAsiaTheme="majorEastAsia" w:hAnsiTheme="majorHAnsi" w:cstheme="majorBidi"/>
          <w:spacing w:val="-10"/>
          <w:kern w:val="28"/>
          <w:lang w:eastAsia="zh-CN"/>
        </w:rPr>
        <w:t>, and allow</w:t>
      </w:r>
      <w:ins w:id="194" w:author="Sophie Mirviss" w:date="2017-05-08T00:31:00Z">
        <w:r w:rsidR="00F30C90">
          <w:rPr>
            <w:rFonts w:asciiTheme="majorHAnsi" w:eastAsiaTheme="majorEastAsia" w:hAnsiTheme="majorHAnsi" w:cstheme="majorBidi"/>
            <w:spacing w:val="-10"/>
            <w:kern w:val="28"/>
            <w:lang w:eastAsia="zh-CN"/>
          </w:rPr>
          <w:t>s</w:t>
        </w:r>
      </w:ins>
      <w:r w:rsidR="007C5471">
        <w:rPr>
          <w:rFonts w:asciiTheme="majorHAnsi" w:eastAsiaTheme="majorEastAsia" w:hAnsiTheme="majorHAnsi" w:cstheme="majorBidi"/>
          <w:spacing w:val="-10"/>
          <w:kern w:val="28"/>
          <w:lang w:eastAsia="zh-CN"/>
        </w:rPr>
        <w:t xml:space="preserve"> Hume to realize</w:t>
      </w:r>
      <w:r w:rsidR="0079171D">
        <w:rPr>
          <w:rFonts w:asciiTheme="majorHAnsi" w:eastAsiaTheme="majorEastAsia" w:hAnsiTheme="majorHAnsi" w:cstheme="majorBidi"/>
          <w:spacing w:val="-10"/>
          <w:kern w:val="28"/>
          <w:lang w:eastAsia="zh-CN"/>
        </w:rPr>
        <w:t xml:space="preserve"> this seemingly hidden characteristic</w:t>
      </w:r>
      <w:r w:rsidR="007C5471">
        <w:rPr>
          <w:rFonts w:asciiTheme="majorHAnsi" w:eastAsiaTheme="majorEastAsia" w:hAnsiTheme="majorHAnsi" w:cstheme="majorBidi"/>
          <w:spacing w:val="-10"/>
          <w:kern w:val="28"/>
          <w:lang w:eastAsia="zh-CN"/>
        </w:rPr>
        <w:t xml:space="preserve"> and </w:t>
      </w:r>
      <w:r w:rsidR="0079171D">
        <w:rPr>
          <w:rFonts w:asciiTheme="majorHAnsi" w:eastAsiaTheme="majorEastAsia" w:hAnsiTheme="majorHAnsi" w:cstheme="majorBidi"/>
          <w:spacing w:val="-10"/>
          <w:kern w:val="28"/>
          <w:lang w:eastAsia="zh-CN"/>
        </w:rPr>
        <w:t xml:space="preserve">to </w:t>
      </w:r>
      <w:r w:rsidR="007C5471">
        <w:rPr>
          <w:rFonts w:asciiTheme="majorHAnsi" w:eastAsiaTheme="majorEastAsia" w:hAnsiTheme="majorHAnsi" w:cstheme="majorBidi"/>
          <w:spacing w:val="-10"/>
          <w:kern w:val="28"/>
          <w:lang w:eastAsia="zh-CN"/>
        </w:rPr>
        <w:t xml:space="preserve">uncover </w:t>
      </w:r>
      <w:r w:rsidR="0079171D">
        <w:rPr>
          <w:rFonts w:asciiTheme="majorHAnsi" w:eastAsiaTheme="majorEastAsia" w:hAnsiTheme="majorHAnsi" w:cstheme="majorBidi"/>
          <w:spacing w:val="-10"/>
          <w:kern w:val="28"/>
          <w:lang w:eastAsia="zh-CN"/>
        </w:rPr>
        <w:t>it</w:t>
      </w:r>
      <w:r w:rsidR="007C5471">
        <w:rPr>
          <w:rFonts w:asciiTheme="majorHAnsi" w:eastAsiaTheme="majorEastAsia" w:hAnsiTheme="majorHAnsi" w:cstheme="majorBidi"/>
          <w:spacing w:val="-10"/>
          <w:kern w:val="28"/>
          <w:lang w:eastAsia="zh-CN"/>
        </w:rPr>
        <w:t xml:space="preserve"> at this certain time. </w:t>
      </w:r>
      <w:r w:rsidR="0079171D">
        <w:rPr>
          <w:rFonts w:asciiTheme="majorHAnsi" w:eastAsiaTheme="majorEastAsia" w:hAnsiTheme="majorHAnsi" w:cstheme="majorBidi"/>
          <w:spacing w:val="-10"/>
          <w:kern w:val="28"/>
          <w:lang w:eastAsia="zh-CN"/>
        </w:rPr>
        <w:t>Hume might think his account for necessity is ahead of other philosophers, but the Creator might be a bigger deceiver. When Hume explains that the characters of men are</w:t>
      </w:r>
      <w:ins w:id="195" w:author="Sophie Mirviss" w:date="2017-05-08T00:31:00Z">
        <w:r w:rsidR="00F30C90">
          <w:rPr>
            <w:rFonts w:asciiTheme="majorHAnsi" w:eastAsiaTheme="majorEastAsia" w:hAnsiTheme="majorHAnsi" w:cstheme="majorBidi"/>
            <w:spacing w:val="-10"/>
            <w:kern w:val="28"/>
            <w:lang w:eastAsia="zh-CN"/>
          </w:rPr>
          <w:t>,</w:t>
        </w:r>
      </w:ins>
      <w:r w:rsidR="0079171D">
        <w:rPr>
          <w:rFonts w:asciiTheme="majorHAnsi" w:eastAsiaTheme="majorEastAsia" w:hAnsiTheme="majorHAnsi" w:cstheme="majorBidi"/>
          <w:spacing w:val="-10"/>
          <w:kern w:val="28"/>
          <w:lang w:eastAsia="zh-CN"/>
        </w:rPr>
        <w:t xml:space="preserve"> to a certain deg</w:t>
      </w:r>
      <w:r w:rsidR="008D08D7">
        <w:rPr>
          <w:rFonts w:asciiTheme="majorHAnsi" w:eastAsiaTheme="majorEastAsia" w:hAnsiTheme="majorHAnsi" w:cstheme="majorBidi"/>
          <w:spacing w:val="-10"/>
          <w:kern w:val="28"/>
          <w:lang w:eastAsia="zh-CN"/>
        </w:rPr>
        <w:t>ree</w:t>
      </w:r>
      <w:ins w:id="196" w:author="Sophie Mirviss" w:date="2017-05-08T00:32:00Z">
        <w:r w:rsidR="00F30C90">
          <w:rPr>
            <w:rFonts w:asciiTheme="majorHAnsi" w:eastAsiaTheme="majorEastAsia" w:hAnsiTheme="majorHAnsi" w:cstheme="majorBidi"/>
            <w:spacing w:val="-10"/>
            <w:kern w:val="28"/>
            <w:lang w:eastAsia="zh-CN"/>
          </w:rPr>
          <w:t>,</w:t>
        </w:r>
      </w:ins>
      <w:r w:rsidR="008D08D7">
        <w:rPr>
          <w:rFonts w:asciiTheme="majorHAnsi" w:eastAsiaTheme="majorEastAsia" w:hAnsiTheme="majorHAnsi" w:cstheme="majorBidi"/>
          <w:spacing w:val="-10"/>
          <w:kern w:val="28"/>
          <w:lang w:eastAsia="zh-CN"/>
        </w:rPr>
        <w:t xml:space="preserve"> </w:t>
      </w:r>
      <w:proofErr w:type="spellStart"/>
      <w:ins w:id="197" w:author="Sophie Mirviss" w:date="2017-05-08T00:32:00Z">
        <w:r w:rsidR="00F30C90">
          <w:rPr>
            <w:rFonts w:asciiTheme="majorHAnsi" w:eastAsiaTheme="majorEastAsia" w:hAnsiTheme="majorHAnsi" w:cstheme="majorBidi"/>
            <w:spacing w:val="-10"/>
            <w:kern w:val="28"/>
            <w:lang w:eastAsia="zh-CN"/>
          </w:rPr>
          <w:t>u</w:t>
        </w:r>
      </w:ins>
      <w:del w:id="198" w:author="Sophie Mirviss" w:date="2017-05-08T00:32:00Z">
        <w:r w:rsidR="008D08D7" w:rsidDel="00F30C90">
          <w:rPr>
            <w:rFonts w:asciiTheme="majorHAnsi" w:eastAsiaTheme="majorEastAsia" w:hAnsiTheme="majorHAnsi" w:cstheme="majorBidi"/>
            <w:spacing w:val="-10"/>
            <w:kern w:val="28"/>
            <w:lang w:eastAsia="zh-CN"/>
          </w:rPr>
          <w:delText>i</w:delText>
        </w:r>
      </w:del>
      <w:r w:rsidR="008D08D7">
        <w:rPr>
          <w:rFonts w:asciiTheme="majorHAnsi" w:eastAsiaTheme="majorEastAsia" w:hAnsiTheme="majorHAnsi" w:cstheme="majorBidi"/>
          <w:spacing w:val="-10"/>
          <w:kern w:val="28"/>
          <w:lang w:eastAsia="zh-CN"/>
        </w:rPr>
        <w:t>nconstant</w:t>
      </w:r>
      <w:proofErr w:type="spellEnd"/>
      <w:r w:rsidR="008D08D7">
        <w:rPr>
          <w:rFonts w:asciiTheme="majorHAnsi" w:eastAsiaTheme="majorEastAsia" w:hAnsiTheme="majorHAnsi" w:cstheme="majorBidi"/>
          <w:spacing w:val="-10"/>
          <w:kern w:val="28"/>
          <w:lang w:eastAsia="zh-CN"/>
        </w:rPr>
        <w:t xml:space="preserve"> and irregular, </w:t>
      </w:r>
      <w:ins w:id="199" w:author="Sophie Mirviss" w:date="2017-05-08T00:32:00Z">
        <w:r w:rsidR="00F30C90">
          <w:rPr>
            <w:rFonts w:asciiTheme="majorHAnsi" w:eastAsiaTheme="majorEastAsia" w:hAnsiTheme="majorHAnsi" w:cstheme="majorBidi"/>
            <w:spacing w:val="-10"/>
            <w:kern w:val="28"/>
            <w:lang w:eastAsia="zh-CN"/>
          </w:rPr>
          <w:t xml:space="preserve">he </w:t>
        </w:r>
      </w:ins>
      <w:r w:rsidR="008D08D7">
        <w:rPr>
          <w:rFonts w:asciiTheme="majorHAnsi" w:eastAsiaTheme="majorEastAsia" w:hAnsiTheme="majorHAnsi" w:cstheme="majorBidi"/>
          <w:spacing w:val="-10"/>
          <w:kern w:val="28"/>
          <w:lang w:eastAsia="zh-CN"/>
        </w:rPr>
        <w:t>rel</w:t>
      </w:r>
      <w:del w:id="200" w:author="Sophie Mirviss" w:date="2017-05-08T00:32:00Z">
        <w:r w:rsidR="008D08D7" w:rsidDel="00F30C90">
          <w:rPr>
            <w:rFonts w:asciiTheme="majorHAnsi" w:eastAsiaTheme="majorEastAsia" w:hAnsiTheme="majorHAnsi" w:cstheme="majorBidi"/>
            <w:spacing w:val="-10"/>
            <w:kern w:val="28"/>
            <w:lang w:eastAsia="zh-CN"/>
          </w:rPr>
          <w:delText>y</w:delText>
        </w:r>
      </w:del>
      <w:r w:rsidR="008D08D7">
        <w:rPr>
          <w:rFonts w:asciiTheme="majorHAnsi" w:eastAsiaTheme="majorEastAsia" w:hAnsiTheme="majorHAnsi" w:cstheme="majorBidi"/>
          <w:spacing w:val="-10"/>
          <w:kern w:val="28"/>
          <w:lang w:eastAsia="zh-CN"/>
        </w:rPr>
        <w:t>i</w:t>
      </w:r>
      <w:ins w:id="201" w:author="Sophie Mirviss" w:date="2017-05-08T00:32:00Z">
        <w:r w:rsidR="00F30C90">
          <w:rPr>
            <w:rFonts w:asciiTheme="majorHAnsi" w:eastAsiaTheme="majorEastAsia" w:hAnsiTheme="majorHAnsi" w:cstheme="majorBidi"/>
            <w:spacing w:val="-10"/>
            <w:kern w:val="28"/>
            <w:lang w:eastAsia="zh-CN"/>
          </w:rPr>
          <w:t>es</w:t>
        </w:r>
      </w:ins>
      <w:del w:id="202" w:author="Sophie Mirviss" w:date="2017-05-08T00:32:00Z">
        <w:r w:rsidR="008D08D7" w:rsidDel="00F30C90">
          <w:rPr>
            <w:rFonts w:asciiTheme="majorHAnsi" w:eastAsiaTheme="majorEastAsia" w:hAnsiTheme="majorHAnsi" w:cstheme="majorBidi"/>
            <w:spacing w:val="-10"/>
            <w:kern w:val="28"/>
            <w:lang w:eastAsia="zh-CN"/>
          </w:rPr>
          <w:delText>ng</w:delText>
        </w:r>
      </w:del>
      <w:r w:rsidR="008D08D7">
        <w:rPr>
          <w:rFonts w:asciiTheme="majorHAnsi" w:eastAsiaTheme="majorEastAsia" w:hAnsiTheme="majorHAnsi" w:cstheme="majorBidi"/>
          <w:spacing w:val="-10"/>
          <w:kern w:val="28"/>
          <w:lang w:eastAsia="zh-CN"/>
        </w:rPr>
        <w:t xml:space="preserve"> on</w:t>
      </w:r>
      <w:r w:rsidR="0079171D">
        <w:rPr>
          <w:rFonts w:asciiTheme="majorHAnsi" w:eastAsiaTheme="majorEastAsia" w:hAnsiTheme="majorHAnsi" w:cstheme="majorBidi"/>
          <w:spacing w:val="-10"/>
          <w:kern w:val="28"/>
          <w:lang w:eastAsia="zh-CN"/>
        </w:rPr>
        <w:t xml:space="preserve"> “the constant character of human nature</w:t>
      </w:r>
      <w:ins w:id="203" w:author="Sophie Mirviss" w:date="2017-05-08T00:31:00Z">
        <w:r w:rsidR="00F30C90">
          <w:rPr>
            <w:rFonts w:asciiTheme="majorHAnsi" w:eastAsiaTheme="majorEastAsia" w:hAnsiTheme="majorHAnsi" w:cstheme="majorBidi"/>
            <w:spacing w:val="-10"/>
            <w:kern w:val="28"/>
            <w:lang w:eastAsia="zh-CN"/>
          </w:rPr>
          <w:t>,</w:t>
        </w:r>
      </w:ins>
      <w:r w:rsidR="0079171D">
        <w:rPr>
          <w:rFonts w:asciiTheme="majorHAnsi" w:eastAsiaTheme="majorEastAsia" w:hAnsiTheme="majorHAnsi" w:cstheme="majorBidi"/>
          <w:spacing w:val="-10"/>
          <w:kern w:val="28"/>
          <w:lang w:eastAsia="zh-CN"/>
        </w:rPr>
        <w:t>”</w:t>
      </w:r>
      <w:r w:rsidR="008D08D7">
        <w:rPr>
          <w:rStyle w:val="FootnoteReference"/>
          <w:rFonts w:asciiTheme="majorHAnsi" w:eastAsiaTheme="majorEastAsia" w:hAnsiTheme="majorHAnsi" w:cstheme="majorBidi"/>
          <w:spacing w:val="-10"/>
          <w:kern w:val="28"/>
          <w:lang w:eastAsia="zh-CN"/>
        </w:rPr>
        <w:footnoteReference w:id="13"/>
      </w:r>
      <w:del w:id="205" w:author="Sophie Mirviss" w:date="2017-05-08T00:31:00Z">
        <w:r w:rsidR="008D08D7" w:rsidDel="00F30C90">
          <w:rPr>
            <w:rFonts w:asciiTheme="majorHAnsi" w:eastAsiaTheme="majorEastAsia" w:hAnsiTheme="majorHAnsi" w:cstheme="majorBidi"/>
            <w:spacing w:val="-10"/>
            <w:kern w:val="28"/>
            <w:lang w:eastAsia="zh-CN"/>
          </w:rPr>
          <w:delText>,</w:delText>
        </w:r>
      </w:del>
      <w:r w:rsidR="008D08D7">
        <w:rPr>
          <w:rFonts w:asciiTheme="majorHAnsi" w:eastAsiaTheme="majorEastAsia" w:hAnsiTheme="majorHAnsi" w:cstheme="majorBidi"/>
          <w:spacing w:val="-10"/>
          <w:kern w:val="28"/>
          <w:lang w:eastAsia="zh-CN"/>
        </w:rPr>
        <w:t xml:space="preserve"> and</w:t>
      </w:r>
      <w:del w:id="206" w:author="Sophie Mirviss" w:date="2017-05-08T00:32:00Z">
        <w:r w:rsidR="008D08D7" w:rsidDel="00F30C90">
          <w:rPr>
            <w:rFonts w:asciiTheme="majorHAnsi" w:eastAsiaTheme="majorEastAsia" w:hAnsiTheme="majorHAnsi" w:cstheme="majorBidi"/>
            <w:spacing w:val="-10"/>
            <w:kern w:val="28"/>
            <w:lang w:eastAsia="zh-CN"/>
          </w:rPr>
          <w:delText xml:space="preserve"> </w:delText>
        </w:r>
        <w:r w:rsidR="00236026" w:rsidDel="00F30C90">
          <w:rPr>
            <w:rFonts w:asciiTheme="majorHAnsi" w:eastAsiaTheme="majorEastAsia" w:hAnsiTheme="majorHAnsi" w:cstheme="majorBidi"/>
            <w:spacing w:val="-10"/>
            <w:kern w:val="28"/>
            <w:lang w:eastAsia="zh-CN"/>
          </w:rPr>
          <w:delText>that</w:delText>
        </w:r>
      </w:del>
      <w:r w:rsidR="00236026">
        <w:rPr>
          <w:rFonts w:asciiTheme="majorHAnsi" w:eastAsiaTheme="majorEastAsia" w:hAnsiTheme="majorHAnsi" w:cstheme="majorBidi"/>
          <w:spacing w:val="-10"/>
          <w:kern w:val="28"/>
          <w:lang w:eastAsia="zh-CN"/>
        </w:rPr>
        <w:t xml:space="preserve"> “the internal principles and motives may operate in a uniform manner, notwithstanding these seeming irregularities</w:t>
      </w:r>
      <w:r w:rsidR="008C4CA6">
        <w:rPr>
          <w:rFonts w:asciiTheme="majorHAnsi" w:eastAsiaTheme="majorEastAsia" w:hAnsiTheme="majorHAnsi" w:cstheme="majorBidi"/>
          <w:spacing w:val="-10"/>
          <w:kern w:val="28"/>
          <w:lang w:eastAsia="zh-CN"/>
        </w:rPr>
        <w:t xml:space="preserve"> – in the same manner as the winds, rain, clouds, and other variations of the weather are supposed to be governed by steady principles, though not easily discoverable by human sagacity and inquiry</w:t>
      </w:r>
      <w:ins w:id="207" w:author="Sophie Mirviss" w:date="2017-05-08T00:32:00Z">
        <w:r w:rsidR="00F30C90">
          <w:rPr>
            <w:rFonts w:asciiTheme="majorHAnsi" w:eastAsiaTheme="majorEastAsia" w:hAnsiTheme="majorHAnsi" w:cstheme="majorBidi"/>
            <w:spacing w:val="-10"/>
            <w:kern w:val="28"/>
            <w:lang w:eastAsia="zh-CN"/>
          </w:rPr>
          <w:t>.</w:t>
        </w:r>
      </w:ins>
      <w:r w:rsidR="00236026">
        <w:rPr>
          <w:rFonts w:asciiTheme="majorHAnsi" w:eastAsiaTheme="majorEastAsia" w:hAnsiTheme="majorHAnsi" w:cstheme="majorBidi"/>
          <w:spacing w:val="-10"/>
          <w:kern w:val="28"/>
          <w:lang w:eastAsia="zh-CN"/>
        </w:rPr>
        <w:t>”</w:t>
      </w:r>
      <w:r w:rsidR="008C4CA6">
        <w:rPr>
          <w:rStyle w:val="FootnoteReference"/>
          <w:rFonts w:asciiTheme="majorHAnsi" w:eastAsiaTheme="majorEastAsia" w:hAnsiTheme="majorHAnsi" w:cstheme="majorBidi"/>
          <w:spacing w:val="-10"/>
          <w:kern w:val="28"/>
          <w:lang w:eastAsia="zh-CN"/>
        </w:rPr>
        <w:footnoteReference w:id="14"/>
      </w:r>
      <w:del w:id="209" w:author="Sophie Mirviss" w:date="2017-05-08T00:32:00Z">
        <w:r w:rsidR="001C51C2" w:rsidDel="00F30C90">
          <w:rPr>
            <w:rFonts w:asciiTheme="majorHAnsi" w:eastAsiaTheme="majorEastAsia" w:hAnsiTheme="majorHAnsi" w:cstheme="majorBidi"/>
            <w:spacing w:val="-10"/>
            <w:kern w:val="28"/>
            <w:lang w:eastAsia="zh-CN"/>
          </w:rPr>
          <w:delText>,</w:delText>
        </w:r>
      </w:del>
      <w:r w:rsidR="001C51C2">
        <w:rPr>
          <w:rFonts w:asciiTheme="majorHAnsi" w:eastAsiaTheme="majorEastAsia" w:hAnsiTheme="majorHAnsi" w:cstheme="majorBidi"/>
          <w:spacing w:val="-10"/>
          <w:kern w:val="28"/>
          <w:lang w:eastAsia="zh-CN"/>
        </w:rPr>
        <w:t xml:space="preserve"> </w:t>
      </w:r>
    </w:p>
    <w:p w14:paraId="3BCB02E1" w14:textId="0E656D7A" w:rsidR="00122FF9" w:rsidRDefault="001C51C2" w:rsidP="00F30C90">
      <w:pPr>
        <w:rPr>
          <w:rFonts w:asciiTheme="majorHAnsi" w:eastAsiaTheme="majorEastAsia" w:hAnsiTheme="majorHAnsi" w:cstheme="majorBidi"/>
          <w:spacing w:val="-10"/>
          <w:kern w:val="28"/>
          <w:lang w:eastAsia="zh-CN"/>
        </w:rPr>
        <w:pPrChange w:id="210" w:author="Sophie Mirviss" w:date="2017-05-08T00:32:00Z">
          <w:pPr>
            <w:ind w:firstLine="0"/>
          </w:pPr>
        </w:pPrChange>
      </w:pPr>
      <w:r>
        <w:rPr>
          <w:rFonts w:asciiTheme="majorHAnsi" w:eastAsiaTheme="majorEastAsia" w:hAnsiTheme="majorHAnsi" w:cstheme="majorBidi"/>
          <w:spacing w:val="-10"/>
          <w:kern w:val="28"/>
          <w:lang w:eastAsia="zh-CN"/>
        </w:rPr>
        <w:t xml:space="preserve">Spinoza and Leibniz </w:t>
      </w:r>
      <w:r w:rsidR="00BA772C">
        <w:rPr>
          <w:rFonts w:asciiTheme="majorHAnsi" w:eastAsiaTheme="majorEastAsia" w:hAnsiTheme="majorHAnsi" w:cstheme="majorBidi"/>
          <w:spacing w:val="-10"/>
          <w:kern w:val="28"/>
          <w:lang w:eastAsia="zh-CN"/>
        </w:rPr>
        <w:t xml:space="preserve">can also dispute </w:t>
      </w:r>
      <w:r>
        <w:rPr>
          <w:rFonts w:asciiTheme="majorHAnsi" w:eastAsiaTheme="majorEastAsia" w:hAnsiTheme="majorHAnsi" w:cstheme="majorBidi"/>
          <w:spacing w:val="-10"/>
          <w:kern w:val="28"/>
          <w:lang w:eastAsia="zh-CN"/>
        </w:rPr>
        <w:t>Hume’s account</w:t>
      </w:r>
      <w:r w:rsidR="008C4CA6">
        <w:rPr>
          <w:rFonts w:asciiTheme="majorHAnsi" w:eastAsiaTheme="majorEastAsia" w:hAnsiTheme="majorHAnsi" w:cstheme="majorBidi"/>
          <w:spacing w:val="-10"/>
          <w:kern w:val="28"/>
          <w:lang w:eastAsia="zh-CN"/>
        </w:rPr>
        <w:t xml:space="preserve"> that </w:t>
      </w:r>
      <w:r w:rsidR="00BA772C">
        <w:rPr>
          <w:rFonts w:asciiTheme="majorHAnsi" w:eastAsiaTheme="majorEastAsia" w:hAnsiTheme="majorHAnsi" w:cstheme="majorBidi"/>
          <w:spacing w:val="-10"/>
          <w:kern w:val="28"/>
          <w:lang w:eastAsia="zh-CN"/>
        </w:rPr>
        <w:t>we cannot defend necessity since we have not seen any necessity or connection beyond the constant conjunction of similar objects, by stating that “such determinism</w:t>
      </w:r>
      <w:r w:rsidR="00C419B3">
        <w:rPr>
          <w:rFonts w:asciiTheme="majorHAnsi" w:eastAsiaTheme="majorEastAsia" w:hAnsiTheme="majorHAnsi" w:cstheme="majorBidi"/>
          <w:spacing w:val="-10"/>
          <w:kern w:val="28"/>
          <w:lang w:eastAsia="zh-CN"/>
        </w:rPr>
        <w:t>,</w:t>
      </w:r>
      <w:r w:rsidR="00BA772C">
        <w:rPr>
          <w:rFonts w:asciiTheme="majorHAnsi" w:eastAsiaTheme="majorEastAsia" w:hAnsiTheme="majorHAnsi" w:cstheme="majorBidi"/>
          <w:spacing w:val="-10"/>
          <w:kern w:val="28"/>
          <w:lang w:eastAsia="zh-CN"/>
        </w:rPr>
        <w:t xml:space="preserve"> which causes all of your </w:t>
      </w:r>
      <w:r w:rsidR="00C419B3">
        <w:rPr>
          <w:rFonts w:asciiTheme="majorHAnsi" w:eastAsiaTheme="majorEastAsia" w:hAnsiTheme="majorHAnsi" w:cstheme="majorBidi"/>
          <w:spacing w:val="-10"/>
          <w:kern w:val="28"/>
          <w:lang w:eastAsia="zh-CN"/>
        </w:rPr>
        <w:t>work to make you believe that no necessary causation exists,</w:t>
      </w:r>
      <w:r w:rsidR="00BA772C">
        <w:rPr>
          <w:rFonts w:asciiTheme="majorHAnsi" w:eastAsiaTheme="majorEastAsia" w:hAnsiTheme="majorHAnsi" w:cstheme="majorBidi"/>
          <w:spacing w:val="-10"/>
          <w:kern w:val="28"/>
          <w:lang w:eastAsia="zh-CN"/>
        </w:rPr>
        <w:t xml:space="preserve"> is also beyond your comprehension that it is not easily discoverable by human inquiry</w:t>
      </w:r>
      <w:r w:rsidR="00B31847">
        <w:rPr>
          <w:rFonts w:asciiTheme="majorHAnsi" w:eastAsiaTheme="majorEastAsia" w:hAnsiTheme="majorHAnsi" w:cstheme="majorBidi"/>
          <w:spacing w:val="-10"/>
          <w:kern w:val="28"/>
          <w:lang w:eastAsia="zh-CN"/>
        </w:rPr>
        <w:t xml:space="preserve">, and it is just its </w:t>
      </w:r>
      <w:r w:rsidR="008A7AD5">
        <w:rPr>
          <w:rFonts w:asciiTheme="majorHAnsi" w:eastAsiaTheme="majorEastAsia" w:hAnsiTheme="majorHAnsi" w:cstheme="majorBidi"/>
          <w:spacing w:val="-10"/>
          <w:kern w:val="28"/>
          <w:lang w:eastAsia="zh-CN"/>
        </w:rPr>
        <w:t xml:space="preserve">constant </w:t>
      </w:r>
      <w:r w:rsidR="00B31847">
        <w:rPr>
          <w:rFonts w:asciiTheme="majorHAnsi" w:eastAsiaTheme="majorEastAsia" w:hAnsiTheme="majorHAnsi" w:cstheme="majorBidi"/>
          <w:spacing w:val="-10"/>
          <w:kern w:val="28"/>
          <w:lang w:eastAsia="zh-CN"/>
        </w:rPr>
        <w:t>dece</w:t>
      </w:r>
      <w:r w:rsidR="008A7AD5">
        <w:rPr>
          <w:rFonts w:asciiTheme="majorHAnsi" w:eastAsiaTheme="majorEastAsia" w:hAnsiTheme="majorHAnsi" w:cstheme="majorBidi"/>
          <w:spacing w:val="-10"/>
          <w:kern w:val="28"/>
          <w:lang w:eastAsia="zh-CN"/>
        </w:rPr>
        <w:t>ptive</w:t>
      </w:r>
      <w:r w:rsidR="00573C1A">
        <w:rPr>
          <w:rFonts w:asciiTheme="majorHAnsi" w:eastAsiaTheme="majorEastAsia" w:hAnsiTheme="majorHAnsi" w:cstheme="majorBidi"/>
          <w:spacing w:val="-10"/>
          <w:kern w:val="28"/>
          <w:lang w:eastAsia="zh-CN"/>
        </w:rPr>
        <w:t xml:space="preserve"> nature</w:t>
      </w:r>
      <w:r w:rsidR="00B85F21">
        <w:rPr>
          <w:rFonts w:asciiTheme="majorHAnsi" w:eastAsiaTheme="majorEastAsia" w:hAnsiTheme="majorHAnsi" w:cstheme="majorBidi"/>
          <w:spacing w:val="-10"/>
          <w:kern w:val="28"/>
          <w:lang w:eastAsia="zh-CN"/>
        </w:rPr>
        <w:t>.</w:t>
      </w:r>
      <w:r w:rsidR="00BA772C">
        <w:rPr>
          <w:rFonts w:asciiTheme="majorHAnsi" w:eastAsiaTheme="majorEastAsia" w:hAnsiTheme="majorHAnsi" w:cstheme="majorBidi"/>
          <w:spacing w:val="-10"/>
          <w:kern w:val="28"/>
          <w:lang w:eastAsia="zh-CN"/>
        </w:rPr>
        <w:t>”</w:t>
      </w:r>
      <w:r w:rsidR="00B85F21">
        <w:rPr>
          <w:rFonts w:asciiTheme="majorHAnsi" w:eastAsiaTheme="majorEastAsia" w:hAnsiTheme="majorHAnsi" w:cstheme="majorBidi"/>
          <w:spacing w:val="-10"/>
          <w:kern w:val="28"/>
          <w:lang w:eastAsia="zh-CN"/>
        </w:rPr>
        <w:t xml:space="preserve"> </w:t>
      </w:r>
      <w:r w:rsidR="004C29E6">
        <w:rPr>
          <w:rFonts w:asciiTheme="majorHAnsi" w:eastAsiaTheme="majorEastAsia" w:hAnsiTheme="majorHAnsi" w:cstheme="majorBidi"/>
          <w:spacing w:val="-10"/>
          <w:kern w:val="28"/>
          <w:lang w:eastAsia="zh-CN"/>
        </w:rPr>
        <w:t xml:space="preserve">Moreover, when </w:t>
      </w:r>
      <w:r w:rsidR="007B4D27">
        <w:rPr>
          <w:rFonts w:asciiTheme="majorHAnsi" w:eastAsiaTheme="majorEastAsia" w:hAnsiTheme="majorHAnsi" w:cstheme="majorBidi"/>
          <w:spacing w:val="-10"/>
          <w:kern w:val="28"/>
          <w:lang w:eastAsia="zh-CN"/>
        </w:rPr>
        <w:t xml:space="preserve">Hume arrives </w:t>
      </w:r>
      <w:r w:rsidR="00900964">
        <w:rPr>
          <w:rFonts w:asciiTheme="majorHAnsi" w:eastAsiaTheme="majorEastAsia" w:hAnsiTheme="majorHAnsi" w:cstheme="majorBidi"/>
          <w:spacing w:val="-10"/>
          <w:kern w:val="28"/>
          <w:lang w:eastAsia="zh-CN"/>
        </w:rPr>
        <w:t xml:space="preserve">at the absurdness </w:t>
      </w:r>
      <w:r w:rsidR="007B4D27">
        <w:rPr>
          <w:rFonts w:asciiTheme="majorHAnsi" w:eastAsiaTheme="majorEastAsia" w:hAnsiTheme="majorHAnsi" w:cstheme="majorBidi" w:hint="eastAsia"/>
          <w:spacing w:val="-10"/>
          <w:kern w:val="28"/>
          <w:lang w:eastAsia="zh-CN"/>
        </w:rPr>
        <w:t xml:space="preserve">when </w:t>
      </w:r>
      <w:r w:rsidR="007B4D27">
        <w:rPr>
          <w:rFonts w:asciiTheme="majorHAnsi" w:eastAsiaTheme="majorEastAsia" w:hAnsiTheme="majorHAnsi" w:cstheme="majorBidi"/>
          <w:spacing w:val="-10"/>
          <w:kern w:val="28"/>
          <w:lang w:eastAsia="zh-CN"/>
        </w:rPr>
        <w:t xml:space="preserve">people with evil behaviors are regarded as not criminal under the necessity assumption, he does not make it clear that it is absurd by </w:t>
      </w:r>
      <w:r w:rsidR="00622A72">
        <w:rPr>
          <w:rFonts w:asciiTheme="majorHAnsi" w:eastAsiaTheme="majorEastAsia" w:hAnsiTheme="majorHAnsi" w:cstheme="majorBidi"/>
          <w:spacing w:val="-10"/>
          <w:kern w:val="28"/>
          <w:lang w:eastAsia="zh-CN"/>
        </w:rPr>
        <w:t>what standard</w:t>
      </w:r>
      <w:r w:rsidR="007B4D27">
        <w:rPr>
          <w:rFonts w:asciiTheme="majorHAnsi" w:eastAsiaTheme="majorEastAsia" w:hAnsiTheme="majorHAnsi" w:cstheme="majorBidi"/>
          <w:spacing w:val="-10"/>
          <w:kern w:val="28"/>
          <w:lang w:eastAsia="zh-CN"/>
        </w:rPr>
        <w:t>.</w:t>
      </w:r>
      <w:r w:rsidR="00622A72">
        <w:rPr>
          <w:rFonts w:asciiTheme="majorHAnsi" w:eastAsiaTheme="majorEastAsia" w:hAnsiTheme="majorHAnsi" w:cstheme="majorBidi"/>
          <w:spacing w:val="-10"/>
          <w:kern w:val="28"/>
          <w:lang w:eastAsia="zh-CN"/>
        </w:rPr>
        <w:t xml:space="preserve"> If there exists an ultimate Creator, such </w:t>
      </w:r>
      <w:r w:rsidR="00FA52DA">
        <w:rPr>
          <w:rFonts w:asciiTheme="majorHAnsi" w:eastAsiaTheme="majorEastAsia" w:hAnsiTheme="majorHAnsi" w:cstheme="majorBidi"/>
          <w:spacing w:val="-10"/>
          <w:kern w:val="28"/>
          <w:lang w:eastAsia="zh-CN"/>
        </w:rPr>
        <w:t xml:space="preserve">judgement of innocence is not absurd in the view of the Creator, since the conductor did exactly what he </w:t>
      </w:r>
      <w:proofErr w:type="gramStart"/>
      <w:ins w:id="211" w:author="Sophie Mirviss" w:date="2017-05-08T00:34:00Z">
        <w:r w:rsidR="00F30C90">
          <w:rPr>
            <w:rFonts w:asciiTheme="majorHAnsi" w:eastAsiaTheme="majorEastAsia" w:hAnsiTheme="majorHAnsi" w:cstheme="majorBidi"/>
            <w:spacing w:val="-10"/>
            <w:kern w:val="28"/>
            <w:lang w:eastAsia="zh-CN"/>
          </w:rPr>
          <w:t>wa</w:t>
        </w:r>
      </w:ins>
      <w:proofErr w:type="gramEnd"/>
      <w:del w:id="212" w:author="Sophie Mirviss" w:date="2017-05-08T00:34:00Z">
        <w:r w:rsidR="00FA52DA" w:rsidDel="00F30C90">
          <w:rPr>
            <w:rFonts w:asciiTheme="majorHAnsi" w:eastAsiaTheme="majorEastAsia" w:hAnsiTheme="majorHAnsi" w:cstheme="majorBidi"/>
            <w:spacing w:val="-10"/>
            <w:kern w:val="28"/>
            <w:lang w:eastAsia="zh-CN"/>
          </w:rPr>
          <w:delText>i</w:delText>
        </w:r>
      </w:del>
      <w:r w:rsidR="00FA52DA">
        <w:rPr>
          <w:rFonts w:asciiTheme="majorHAnsi" w:eastAsiaTheme="majorEastAsia" w:hAnsiTheme="majorHAnsi" w:cstheme="majorBidi"/>
          <w:spacing w:val="-10"/>
          <w:kern w:val="28"/>
          <w:lang w:eastAsia="zh-CN"/>
        </w:rPr>
        <w:t>s designed to do.</w:t>
      </w:r>
      <w:r w:rsidR="007B4D27">
        <w:rPr>
          <w:rFonts w:asciiTheme="majorHAnsi" w:eastAsiaTheme="majorEastAsia" w:hAnsiTheme="majorHAnsi" w:cstheme="majorBidi"/>
          <w:spacing w:val="-10"/>
          <w:kern w:val="28"/>
          <w:lang w:eastAsia="zh-CN"/>
        </w:rPr>
        <w:t xml:space="preserve"> </w:t>
      </w:r>
      <w:r w:rsidR="00622A72">
        <w:rPr>
          <w:rFonts w:asciiTheme="majorHAnsi" w:eastAsiaTheme="majorEastAsia" w:hAnsiTheme="majorHAnsi" w:cstheme="majorBidi"/>
          <w:spacing w:val="-10"/>
          <w:kern w:val="28"/>
          <w:lang w:eastAsia="zh-CN"/>
        </w:rPr>
        <w:t xml:space="preserve">Most importantly, Hume attempts to use the big picture of </w:t>
      </w:r>
      <w:ins w:id="213" w:author="Sophie Mirviss" w:date="2017-05-08T00:35:00Z">
        <w:r w:rsidR="00F30C90">
          <w:rPr>
            <w:rFonts w:asciiTheme="majorHAnsi" w:eastAsiaTheme="majorEastAsia" w:hAnsiTheme="majorHAnsi" w:cstheme="majorBidi"/>
            <w:spacing w:val="-10"/>
            <w:kern w:val="28"/>
            <w:lang w:eastAsia="zh-CN"/>
          </w:rPr>
          <w:t xml:space="preserve">the </w:t>
        </w:r>
      </w:ins>
      <w:r w:rsidR="00FA52DA">
        <w:rPr>
          <w:rFonts w:asciiTheme="majorHAnsi" w:eastAsiaTheme="majorEastAsia" w:hAnsiTheme="majorHAnsi" w:cstheme="majorBidi"/>
          <w:spacing w:val="-10"/>
          <w:kern w:val="28"/>
          <w:lang w:eastAsia="zh-CN"/>
        </w:rPr>
        <w:t>causality</w:t>
      </w:r>
      <w:r w:rsidR="00622A72">
        <w:rPr>
          <w:rFonts w:asciiTheme="majorHAnsi" w:eastAsiaTheme="majorEastAsia" w:hAnsiTheme="majorHAnsi" w:cstheme="majorBidi"/>
          <w:spacing w:val="-10"/>
          <w:kern w:val="28"/>
          <w:lang w:eastAsia="zh-CN"/>
        </w:rPr>
        <w:t xml:space="preserve"> problem </w:t>
      </w:r>
      <w:r w:rsidR="00FA52DA">
        <w:rPr>
          <w:rFonts w:asciiTheme="majorHAnsi" w:eastAsiaTheme="majorEastAsia" w:hAnsiTheme="majorHAnsi" w:cstheme="majorBidi"/>
          <w:spacing w:val="-10"/>
          <w:kern w:val="28"/>
          <w:lang w:eastAsia="zh-CN"/>
        </w:rPr>
        <w:t xml:space="preserve">in </w:t>
      </w:r>
      <w:ins w:id="214" w:author="Sophie Mirviss" w:date="2017-05-08T00:35:00Z">
        <w:r w:rsidR="00F30C90">
          <w:rPr>
            <w:rFonts w:asciiTheme="majorHAnsi" w:eastAsiaTheme="majorEastAsia" w:hAnsiTheme="majorHAnsi" w:cstheme="majorBidi"/>
            <w:spacing w:val="-10"/>
            <w:kern w:val="28"/>
            <w:lang w:eastAsia="zh-CN"/>
          </w:rPr>
          <w:t xml:space="preserve">the </w:t>
        </w:r>
      </w:ins>
      <w:r w:rsidR="00FA52DA">
        <w:rPr>
          <w:rFonts w:asciiTheme="majorHAnsi" w:eastAsiaTheme="majorEastAsia" w:hAnsiTheme="majorHAnsi" w:cstheme="majorBidi"/>
          <w:spacing w:val="-10"/>
          <w:kern w:val="28"/>
          <w:lang w:eastAsia="zh-CN"/>
        </w:rPr>
        <w:t xml:space="preserve">actual world to address the problem of </w:t>
      </w:r>
      <w:r w:rsidR="00940401">
        <w:rPr>
          <w:rFonts w:asciiTheme="majorHAnsi" w:eastAsiaTheme="majorEastAsia" w:hAnsiTheme="majorHAnsi" w:cstheme="majorBidi"/>
          <w:spacing w:val="-10"/>
          <w:kern w:val="28"/>
          <w:lang w:eastAsia="zh-CN"/>
        </w:rPr>
        <w:lastRenderedPageBreak/>
        <w:t>human freedom</w:t>
      </w:r>
      <w:r w:rsidR="00FA52DA">
        <w:rPr>
          <w:rFonts w:asciiTheme="majorHAnsi" w:eastAsiaTheme="majorEastAsia" w:hAnsiTheme="majorHAnsi" w:cstheme="majorBidi"/>
          <w:spacing w:val="-10"/>
          <w:kern w:val="28"/>
          <w:lang w:eastAsia="zh-CN"/>
        </w:rPr>
        <w:t>.</w:t>
      </w:r>
      <w:r w:rsidR="00603F1C">
        <w:rPr>
          <w:rFonts w:asciiTheme="majorHAnsi" w:eastAsiaTheme="majorEastAsia" w:hAnsiTheme="majorHAnsi" w:cstheme="majorBidi"/>
          <w:spacing w:val="-10"/>
          <w:kern w:val="28"/>
          <w:lang w:eastAsia="zh-CN"/>
        </w:rPr>
        <w:t xml:space="preserve"> This leaves his arguments in a dangerous </w:t>
      </w:r>
      <w:commentRangeStart w:id="215"/>
      <w:r w:rsidR="00603F1C">
        <w:rPr>
          <w:rFonts w:asciiTheme="majorHAnsi" w:eastAsiaTheme="majorEastAsia" w:hAnsiTheme="majorHAnsi" w:cstheme="majorBidi"/>
          <w:spacing w:val="-10"/>
          <w:kern w:val="28"/>
          <w:lang w:eastAsia="zh-CN"/>
        </w:rPr>
        <w:t>position.</w:t>
      </w:r>
      <w:r w:rsidR="001E7B19">
        <w:rPr>
          <w:rFonts w:asciiTheme="majorHAnsi" w:eastAsiaTheme="majorEastAsia" w:hAnsiTheme="majorHAnsi" w:cstheme="majorBidi"/>
          <w:spacing w:val="-10"/>
          <w:kern w:val="28"/>
          <w:lang w:eastAsia="zh-CN"/>
        </w:rPr>
        <w:t xml:space="preserve"> </w:t>
      </w:r>
      <w:bookmarkStart w:id="216" w:name="_GoBack"/>
      <w:bookmarkEnd w:id="216"/>
      <w:commentRangeEnd w:id="215"/>
      <w:r w:rsidR="00F30C90">
        <w:rPr>
          <w:rStyle w:val="CommentReference"/>
        </w:rPr>
        <w:commentReference w:id="215"/>
      </w:r>
      <w:r w:rsidR="00365FFF">
        <w:rPr>
          <w:rFonts w:asciiTheme="majorHAnsi" w:eastAsiaTheme="majorEastAsia" w:hAnsiTheme="majorHAnsi" w:cstheme="majorBidi"/>
          <w:spacing w:val="-10"/>
          <w:kern w:val="28"/>
          <w:lang w:eastAsia="zh-CN"/>
        </w:rPr>
        <w:t xml:space="preserve">Hume argues </w:t>
      </w:r>
      <w:r w:rsidR="00603F1C">
        <w:rPr>
          <w:rFonts w:asciiTheme="majorHAnsi" w:eastAsiaTheme="majorEastAsia" w:hAnsiTheme="majorHAnsi" w:cstheme="majorBidi"/>
          <w:spacing w:val="-10"/>
          <w:kern w:val="28"/>
          <w:lang w:eastAsia="zh-CN"/>
        </w:rPr>
        <w:t xml:space="preserve">against determinism, stating that it is not right to presuppose the ultimate cause in the world. However, as he argues in favor of laws and uniformity that are observed by human beings and that govern peoples’ behaviors, </w:t>
      </w:r>
      <w:r w:rsidR="00B940B3">
        <w:rPr>
          <w:rFonts w:asciiTheme="majorHAnsi" w:eastAsiaTheme="majorEastAsia" w:hAnsiTheme="majorHAnsi" w:cstheme="majorBidi"/>
          <w:spacing w:val="-10"/>
          <w:kern w:val="28"/>
          <w:lang w:eastAsia="zh-CN"/>
        </w:rPr>
        <w:t xml:space="preserve">Hume </w:t>
      </w:r>
      <w:del w:id="217" w:author="Sophie Mirviss" w:date="2017-05-08T00:36:00Z">
        <w:r w:rsidR="00B940B3" w:rsidDel="00F30C90">
          <w:rPr>
            <w:rFonts w:asciiTheme="majorHAnsi" w:eastAsiaTheme="majorEastAsia" w:hAnsiTheme="majorHAnsi" w:cstheme="majorBidi"/>
            <w:spacing w:val="-10"/>
            <w:kern w:val="28"/>
            <w:lang w:eastAsia="zh-CN"/>
          </w:rPr>
          <w:delText>spends</w:delText>
        </w:r>
        <w:r w:rsidR="00603F1C" w:rsidDel="00F30C90">
          <w:rPr>
            <w:rFonts w:asciiTheme="majorHAnsi" w:eastAsiaTheme="majorEastAsia" w:hAnsiTheme="majorHAnsi" w:cstheme="majorBidi"/>
            <w:spacing w:val="-10"/>
            <w:kern w:val="28"/>
            <w:lang w:eastAsia="zh-CN"/>
          </w:rPr>
          <w:delText xml:space="preserve"> </w:delText>
        </w:r>
      </w:del>
      <w:ins w:id="218" w:author="Sophie Mirviss" w:date="2017-05-08T00:36:00Z">
        <w:r w:rsidR="00F30C90">
          <w:rPr>
            <w:rFonts w:asciiTheme="majorHAnsi" w:eastAsiaTheme="majorEastAsia" w:hAnsiTheme="majorHAnsi" w:cstheme="majorBidi"/>
            <w:spacing w:val="-10"/>
            <w:kern w:val="28"/>
            <w:lang w:eastAsia="zh-CN"/>
          </w:rPr>
          <w:t>uses</w:t>
        </w:r>
        <w:r w:rsidR="00F30C90">
          <w:rPr>
            <w:rFonts w:asciiTheme="majorHAnsi" w:eastAsiaTheme="majorEastAsia" w:hAnsiTheme="majorHAnsi" w:cstheme="majorBidi"/>
            <w:spacing w:val="-10"/>
            <w:kern w:val="28"/>
            <w:lang w:eastAsia="zh-CN"/>
          </w:rPr>
          <w:t xml:space="preserve"> </w:t>
        </w:r>
      </w:ins>
      <w:r w:rsidR="00603F1C">
        <w:rPr>
          <w:rFonts w:asciiTheme="majorHAnsi" w:eastAsiaTheme="majorEastAsia" w:hAnsiTheme="majorHAnsi" w:cstheme="majorBidi"/>
          <w:spacing w:val="-10"/>
          <w:kern w:val="28"/>
          <w:lang w:eastAsia="zh-CN"/>
        </w:rPr>
        <w:t xml:space="preserve">most of </w:t>
      </w:r>
      <w:del w:id="219" w:author="Sophie Mirviss" w:date="2017-05-08T00:36:00Z">
        <w:r w:rsidR="00603F1C" w:rsidDel="00F30C90">
          <w:rPr>
            <w:rFonts w:asciiTheme="majorHAnsi" w:eastAsiaTheme="majorEastAsia" w:hAnsiTheme="majorHAnsi" w:cstheme="majorBidi"/>
            <w:spacing w:val="-10"/>
            <w:kern w:val="28"/>
            <w:lang w:eastAsia="zh-CN"/>
          </w:rPr>
          <w:delText>the words</w:delText>
        </w:r>
      </w:del>
      <w:ins w:id="220" w:author="Sophie Mirviss" w:date="2017-05-08T00:36:00Z">
        <w:r w:rsidR="00F30C90">
          <w:rPr>
            <w:rFonts w:asciiTheme="majorHAnsi" w:eastAsiaTheme="majorEastAsia" w:hAnsiTheme="majorHAnsi" w:cstheme="majorBidi"/>
            <w:spacing w:val="-10"/>
            <w:kern w:val="28"/>
            <w:lang w:eastAsia="zh-CN"/>
          </w:rPr>
          <w:t>his analysis</w:t>
        </w:r>
      </w:ins>
      <w:r w:rsidR="00603F1C">
        <w:rPr>
          <w:rFonts w:asciiTheme="majorHAnsi" w:eastAsiaTheme="majorEastAsia" w:hAnsiTheme="majorHAnsi" w:cstheme="majorBidi"/>
          <w:spacing w:val="-10"/>
          <w:kern w:val="28"/>
          <w:lang w:eastAsia="zh-CN"/>
        </w:rPr>
        <w:t xml:space="preserve"> to link such </w:t>
      </w:r>
      <w:r w:rsidR="00B940B3">
        <w:rPr>
          <w:rFonts w:asciiTheme="majorHAnsi" w:eastAsiaTheme="majorEastAsia" w:hAnsiTheme="majorHAnsi" w:cstheme="majorBidi"/>
          <w:spacing w:val="-10"/>
          <w:kern w:val="28"/>
          <w:lang w:eastAsia="zh-CN"/>
        </w:rPr>
        <w:t xml:space="preserve">observed </w:t>
      </w:r>
      <w:r w:rsidR="00603F1C">
        <w:rPr>
          <w:rFonts w:asciiTheme="majorHAnsi" w:eastAsiaTheme="majorEastAsia" w:hAnsiTheme="majorHAnsi" w:cstheme="majorBidi"/>
          <w:spacing w:val="-10"/>
          <w:kern w:val="28"/>
          <w:lang w:eastAsia="zh-CN"/>
        </w:rPr>
        <w:t>uniformity</w:t>
      </w:r>
      <w:r w:rsidR="00B940B3">
        <w:rPr>
          <w:rFonts w:asciiTheme="majorHAnsi" w:eastAsiaTheme="majorEastAsia" w:hAnsiTheme="majorHAnsi" w:cstheme="majorBidi"/>
          <w:spacing w:val="-10"/>
          <w:kern w:val="28"/>
          <w:lang w:eastAsia="zh-CN"/>
        </w:rPr>
        <w:t xml:space="preserve"> from experience</w:t>
      </w:r>
      <w:r w:rsidR="00603F1C">
        <w:rPr>
          <w:rFonts w:asciiTheme="majorHAnsi" w:eastAsiaTheme="majorEastAsia" w:hAnsiTheme="majorHAnsi" w:cstheme="majorBidi"/>
          <w:spacing w:val="-10"/>
          <w:kern w:val="28"/>
          <w:lang w:eastAsia="zh-CN"/>
        </w:rPr>
        <w:t xml:space="preserve">, </w:t>
      </w:r>
      <w:commentRangeStart w:id="221"/>
      <w:r w:rsidR="00603F1C">
        <w:rPr>
          <w:rFonts w:asciiTheme="majorHAnsi" w:eastAsiaTheme="majorEastAsia" w:hAnsiTheme="majorHAnsi" w:cstheme="majorBidi"/>
          <w:spacing w:val="-10"/>
          <w:kern w:val="28"/>
          <w:lang w:eastAsia="zh-CN"/>
        </w:rPr>
        <w:t>such operation on the unders</w:t>
      </w:r>
      <w:commentRangeEnd w:id="221"/>
      <w:r w:rsidR="00F30C90">
        <w:rPr>
          <w:rStyle w:val="CommentReference"/>
        </w:rPr>
        <w:commentReference w:id="221"/>
      </w:r>
      <w:r w:rsidR="00603F1C">
        <w:rPr>
          <w:rFonts w:asciiTheme="majorHAnsi" w:eastAsiaTheme="majorEastAsia" w:hAnsiTheme="majorHAnsi" w:cstheme="majorBidi"/>
          <w:spacing w:val="-10"/>
          <w:kern w:val="28"/>
          <w:lang w:eastAsia="zh-CN"/>
        </w:rPr>
        <w:t>tanding, to morality</w:t>
      </w:r>
      <w:r w:rsidR="00B940B3">
        <w:rPr>
          <w:rFonts w:asciiTheme="majorHAnsi" w:eastAsiaTheme="majorEastAsia" w:hAnsiTheme="majorHAnsi" w:cstheme="majorBidi"/>
          <w:spacing w:val="-10"/>
          <w:kern w:val="28"/>
          <w:lang w:eastAsia="zh-CN"/>
        </w:rPr>
        <w:t xml:space="preserve"> and will. For instance, Hume questions “What would become of history had we not a dependence on the veracity of the historian, according to the experience which we have had of mankind? How could politics be a science, if laws and forms of government had not a uniform influence upon society?”</w:t>
      </w:r>
      <w:r w:rsidR="008921C7">
        <w:rPr>
          <w:rStyle w:val="FootnoteReference"/>
          <w:rFonts w:asciiTheme="majorHAnsi" w:eastAsiaTheme="majorEastAsia" w:hAnsiTheme="majorHAnsi" w:cstheme="majorBidi"/>
          <w:spacing w:val="-10"/>
          <w:kern w:val="28"/>
          <w:lang w:eastAsia="zh-CN"/>
        </w:rPr>
        <w:footnoteReference w:id="15"/>
      </w:r>
      <w:r w:rsidR="00B940B3">
        <w:rPr>
          <w:rFonts w:asciiTheme="majorHAnsi" w:eastAsiaTheme="majorEastAsia" w:hAnsiTheme="majorHAnsi" w:cstheme="majorBidi"/>
          <w:spacing w:val="-10"/>
          <w:kern w:val="28"/>
          <w:lang w:eastAsia="zh-CN"/>
        </w:rPr>
        <w:t xml:space="preserve"> It seems </w:t>
      </w:r>
      <w:r w:rsidR="001306D4">
        <w:rPr>
          <w:rFonts w:asciiTheme="majorHAnsi" w:eastAsiaTheme="majorEastAsia" w:hAnsiTheme="majorHAnsi" w:cstheme="majorBidi"/>
          <w:spacing w:val="-10"/>
          <w:kern w:val="28"/>
          <w:lang w:eastAsia="zh-CN"/>
        </w:rPr>
        <w:t>plausible that his account of inference</w:t>
      </w:r>
      <w:r w:rsidR="008921C7">
        <w:rPr>
          <w:rFonts w:asciiTheme="majorHAnsi" w:eastAsiaTheme="majorEastAsia" w:hAnsiTheme="majorHAnsi" w:cstheme="majorBidi"/>
          <w:spacing w:val="-10"/>
          <w:kern w:val="28"/>
          <w:lang w:eastAsia="zh-CN"/>
        </w:rPr>
        <w:t xml:space="preserve"> from</w:t>
      </w:r>
      <w:r w:rsidR="00985040">
        <w:rPr>
          <w:rFonts w:asciiTheme="majorHAnsi" w:eastAsiaTheme="majorEastAsia" w:hAnsiTheme="majorHAnsi" w:cstheme="majorBidi"/>
          <w:spacing w:val="-10"/>
          <w:kern w:val="28"/>
          <w:lang w:eastAsia="zh-CN"/>
        </w:rPr>
        <w:t xml:space="preserve"> </w:t>
      </w:r>
      <w:r w:rsidR="008921C7">
        <w:rPr>
          <w:rFonts w:asciiTheme="majorHAnsi" w:eastAsiaTheme="majorEastAsia" w:hAnsiTheme="majorHAnsi" w:cstheme="majorBidi"/>
          <w:spacing w:val="-10"/>
          <w:kern w:val="28"/>
          <w:lang w:eastAsia="zh-CN"/>
        </w:rPr>
        <w:t>motives to</w:t>
      </w:r>
      <w:r w:rsidR="00985040" w:rsidRPr="00985040">
        <w:rPr>
          <w:rFonts w:asciiTheme="majorHAnsi" w:eastAsiaTheme="majorEastAsia" w:hAnsiTheme="majorHAnsi" w:cstheme="majorBidi"/>
          <w:spacing w:val="-10"/>
          <w:kern w:val="28"/>
          <w:lang w:eastAsia="zh-CN"/>
        </w:rPr>
        <w:t xml:space="preserve"> </w:t>
      </w:r>
      <w:r w:rsidR="00985040">
        <w:rPr>
          <w:rFonts w:asciiTheme="majorHAnsi" w:eastAsiaTheme="majorEastAsia" w:hAnsiTheme="majorHAnsi" w:cstheme="majorBidi"/>
          <w:spacing w:val="-10"/>
          <w:kern w:val="28"/>
          <w:lang w:eastAsia="zh-CN"/>
        </w:rPr>
        <w:t>uniform</w:t>
      </w:r>
      <w:r w:rsidR="008921C7">
        <w:rPr>
          <w:rFonts w:asciiTheme="majorHAnsi" w:eastAsiaTheme="majorEastAsia" w:hAnsiTheme="majorHAnsi" w:cstheme="majorBidi"/>
          <w:spacing w:val="-10"/>
          <w:kern w:val="28"/>
          <w:lang w:eastAsia="zh-CN"/>
        </w:rPr>
        <w:t xml:space="preserve"> voluntary actions</w:t>
      </w:r>
      <w:ins w:id="223" w:author="Sophie Mirviss" w:date="2017-05-08T00:36:00Z">
        <w:r w:rsidR="00F30C90">
          <w:rPr>
            <w:rFonts w:asciiTheme="majorHAnsi" w:eastAsiaTheme="majorEastAsia" w:hAnsiTheme="majorHAnsi" w:cstheme="majorBidi"/>
            <w:spacing w:val="-10"/>
            <w:kern w:val="28"/>
            <w:lang w:eastAsia="zh-CN"/>
          </w:rPr>
          <w:t>,</w:t>
        </w:r>
      </w:ins>
      <w:r w:rsidR="008921C7">
        <w:rPr>
          <w:rFonts w:asciiTheme="majorHAnsi" w:eastAsiaTheme="majorEastAsia" w:hAnsiTheme="majorHAnsi" w:cstheme="majorBidi"/>
          <w:spacing w:val="-10"/>
          <w:kern w:val="28"/>
          <w:lang w:eastAsia="zh-CN"/>
        </w:rPr>
        <w:t xml:space="preserve"> and from characters to </w:t>
      </w:r>
      <w:r w:rsidR="00985040">
        <w:rPr>
          <w:rFonts w:asciiTheme="majorHAnsi" w:eastAsiaTheme="majorEastAsia" w:hAnsiTheme="majorHAnsi" w:cstheme="majorBidi"/>
          <w:spacing w:val="-10"/>
          <w:kern w:val="28"/>
          <w:lang w:eastAsia="zh-CN"/>
        </w:rPr>
        <w:t xml:space="preserve">uniform </w:t>
      </w:r>
      <w:r w:rsidR="008921C7">
        <w:rPr>
          <w:rFonts w:asciiTheme="majorHAnsi" w:eastAsiaTheme="majorEastAsia" w:hAnsiTheme="majorHAnsi" w:cstheme="majorBidi"/>
          <w:spacing w:val="-10"/>
          <w:kern w:val="28"/>
          <w:lang w:eastAsia="zh-CN"/>
        </w:rPr>
        <w:t>conduct</w:t>
      </w:r>
      <w:r w:rsidR="001306D4">
        <w:rPr>
          <w:rFonts w:asciiTheme="majorHAnsi" w:eastAsiaTheme="majorEastAsia" w:hAnsiTheme="majorHAnsi" w:cstheme="majorBidi"/>
          <w:spacing w:val="-10"/>
          <w:kern w:val="28"/>
          <w:lang w:eastAsia="zh-CN"/>
        </w:rPr>
        <w:t xml:space="preserve"> </w:t>
      </w:r>
      <w:del w:id="224" w:author="Sophie Mirviss" w:date="2017-05-08T00:37:00Z">
        <w:r w:rsidR="001306D4" w:rsidDel="00F30C90">
          <w:rPr>
            <w:rFonts w:asciiTheme="majorHAnsi" w:eastAsiaTheme="majorEastAsia" w:hAnsiTheme="majorHAnsi" w:cstheme="majorBidi"/>
            <w:spacing w:val="-10"/>
            <w:kern w:val="28"/>
            <w:lang w:eastAsia="zh-CN"/>
          </w:rPr>
          <w:delText xml:space="preserve">well </w:delText>
        </w:r>
      </w:del>
      <w:ins w:id="225" w:author="Sophie Mirviss" w:date="2017-05-08T00:37:00Z">
        <w:r w:rsidR="00F30C90">
          <w:rPr>
            <w:rFonts w:asciiTheme="majorHAnsi" w:eastAsiaTheme="majorEastAsia" w:hAnsiTheme="majorHAnsi" w:cstheme="majorBidi"/>
            <w:spacing w:val="-10"/>
            <w:kern w:val="28"/>
            <w:lang w:eastAsia="zh-CN"/>
          </w:rPr>
          <w:t>positively</w:t>
        </w:r>
        <w:r w:rsidR="00F30C90">
          <w:rPr>
            <w:rFonts w:asciiTheme="majorHAnsi" w:eastAsiaTheme="majorEastAsia" w:hAnsiTheme="majorHAnsi" w:cstheme="majorBidi"/>
            <w:spacing w:val="-10"/>
            <w:kern w:val="28"/>
            <w:lang w:eastAsia="zh-CN"/>
          </w:rPr>
          <w:t xml:space="preserve"> </w:t>
        </w:r>
      </w:ins>
      <w:r w:rsidR="001306D4">
        <w:rPr>
          <w:rFonts w:asciiTheme="majorHAnsi" w:eastAsiaTheme="majorEastAsia" w:hAnsiTheme="majorHAnsi" w:cstheme="majorBidi"/>
          <w:spacing w:val="-10"/>
          <w:kern w:val="28"/>
          <w:lang w:eastAsia="zh-CN"/>
        </w:rPr>
        <w:t>engages in science or action by men</w:t>
      </w:r>
      <w:ins w:id="226" w:author="Sophie Mirviss" w:date="2017-05-08T00:37:00Z">
        <w:r w:rsidR="00F30C90">
          <w:rPr>
            <w:rFonts w:asciiTheme="majorHAnsi" w:eastAsiaTheme="majorEastAsia" w:hAnsiTheme="majorHAnsi" w:cstheme="majorBidi"/>
            <w:spacing w:val="-10"/>
            <w:kern w:val="28"/>
            <w:lang w:eastAsia="zh-CN"/>
          </w:rPr>
          <w:t>; however,</w:t>
        </w:r>
      </w:ins>
      <w:del w:id="227" w:author="Sophie Mirviss" w:date="2017-05-08T00:37:00Z">
        <w:r w:rsidR="001306D4" w:rsidDel="00F30C90">
          <w:rPr>
            <w:rFonts w:asciiTheme="majorHAnsi" w:eastAsiaTheme="majorEastAsia" w:hAnsiTheme="majorHAnsi" w:cstheme="majorBidi"/>
            <w:spacing w:val="-10"/>
            <w:kern w:val="28"/>
            <w:lang w:eastAsia="zh-CN"/>
          </w:rPr>
          <w:delText>.</w:delText>
        </w:r>
      </w:del>
      <w:r w:rsidR="001306D4">
        <w:rPr>
          <w:rFonts w:asciiTheme="majorHAnsi" w:eastAsiaTheme="majorEastAsia" w:hAnsiTheme="majorHAnsi" w:cstheme="majorBidi"/>
          <w:spacing w:val="-10"/>
          <w:kern w:val="28"/>
          <w:lang w:eastAsia="zh-CN"/>
        </w:rPr>
        <w:t xml:space="preserve"> </w:t>
      </w:r>
      <w:del w:id="228" w:author="Sophie Mirviss" w:date="2017-05-08T00:37:00Z">
        <w:r w:rsidR="00B940B3" w:rsidDel="00F30C90">
          <w:rPr>
            <w:rFonts w:asciiTheme="majorHAnsi" w:eastAsiaTheme="majorEastAsia" w:hAnsiTheme="majorHAnsi" w:cstheme="majorBidi"/>
            <w:spacing w:val="-10"/>
            <w:kern w:val="28"/>
            <w:lang w:eastAsia="zh-CN"/>
          </w:rPr>
          <w:delText xml:space="preserve">But </w:delText>
        </w:r>
      </w:del>
      <w:ins w:id="229" w:author="Sophie Mirviss" w:date="2017-05-08T00:37:00Z">
        <w:r w:rsidR="00F30C90">
          <w:rPr>
            <w:rFonts w:asciiTheme="majorHAnsi" w:eastAsiaTheme="majorEastAsia" w:hAnsiTheme="majorHAnsi" w:cstheme="majorBidi"/>
            <w:spacing w:val="-10"/>
            <w:kern w:val="28"/>
            <w:lang w:eastAsia="zh-CN"/>
          </w:rPr>
          <w:t xml:space="preserve"> </w:t>
        </w:r>
      </w:ins>
      <w:r w:rsidR="00B940B3">
        <w:rPr>
          <w:rFonts w:asciiTheme="majorHAnsi" w:eastAsiaTheme="majorEastAsia" w:hAnsiTheme="majorHAnsi" w:cstheme="majorBidi"/>
          <w:spacing w:val="-10"/>
          <w:kern w:val="28"/>
          <w:lang w:eastAsia="zh-CN"/>
        </w:rPr>
        <w:t>he does</w:t>
      </w:r>
      <w:ins w:id="230" w:author="Sophie Mirviss" w:date="2017-05-08T00:37:00Z">
        <w:r w:rsidR="00F30C90">
          <w:rPr>
            <w:rFonts w:asciiTheme="majorHAnsi" w:eastAsiaTheme="majorEastAsia" w:hAnsiTheme="majorHAnsi" w:cstheme="majorBidi"/>
            <w:spacing w:val="-10"/>
            <w:kern w:val="28"/>
            <w:lang w:eastAsia="zh-CN"/>
          </w:rPr>
          <w:t xml:space="preserve"> no</w:t>
        </w:r>
      </w:ins>
      <w:del w:id="231" w:author="Sophie Mirviss" w:date="2017-05-08T00:37:00Z">
        <w:r w:rsidR="00B940B3" w:rsidDel="00F30C90">
          <w:rPr>
            <w:rFonts w:asciiTheme="majorHAnsi" w:eastAsiaTheme="majorEastAsia" w:hAnsiTheme="majorHAnsi" w:cstheme="majorBidi"/>
            <w:spacing w:val="-10"/>
            <w:kern w:val="28"/>
            <w:lang w:eastAsia="zh-CN"/>
          </w:rPr>
          <w:delText>n’</w:delText>
        </w:r>
      </w:del>
      <w:r w:rsidR="00B940B3">
        <w:rPr>
          <w:rFonts w:asciiTheme="majorHAnsi" w:eastAsiaTheme="majorEastAsia" w:hAnsiTheme="majorHAnsi" w:cstheme="majorBidi"/>
          <w:spacing w:val="-10"/>
          <w:kern w:val="28"/>
          <w:lang w:eastAsia="zh-CN"/>
        </w:rPr>
        <w:t xml:space="preserve">t </w:t>
      </w:r>
      <w:del w:id="232" w:author="Sophie Mirviss" w:date="2017-05-08T00:37:00Z">
        <w:r w:rsidR="00B940B3" w:rsidDel="00F30C90">
          <w:rPr>
            <w:rFonts w:asciiTheme="majorHAnsi" w:eastAsiaTheme="majorEastAsia" w:hAnsiTheme="majorHAnsi" w:cstheme="majorBidi"/>
            <w:spacing w:val="-10"/>
            <w:kern w:val="28"/>
            <w:lang w:eastAsia="zh-CN"/>
          </w:rPr>
          <w:delText xml:space="preserve">well </w:delText>
        </w:r>
      </w:del>
      <w:r w:rsidR="00B940B3">
        <w:rPr>
          <w:rFonts w:asciiTheme="majorHAnsi" w:eastAsiaTheme="majorEastAsia" w:hAnsiTheme="majorHAnsi" w:cstheme="majorBidi"/>
          <w:spacing w:val="-10"/>
          <w:kern w:val="28"/>
          <w:lang w:eastAsia="zh-CN"/>
        </w:rPr>
        <w:t>argue how grounded and necessary such uniformity is</w:t>
      </w:r>
      <w:del w:id="233" w:author="Sophie Mirviss" w:date="2017-05-08T00:37:00Z">
        <w:r w:rsidR="00B940B3" w:rsidDel="00F30C90">
          <w:rPr>
            <w:rFonts w:asciiTheme="majorHAnsi" w:eastAsiaTheme="majorEastAsia" w:hAnsiTheme="majorHAnsi" w:cstheme="majorBidi"/>
            <w:spacing w:val="-10"/>
            <w:kern w:val="28"/>
            <w:lang w:eastAsia="zh-CN"/>
          </w:rPr>
          <w:delText>, and</w:delText>
        </w:r>
      </w:del>
      <w:ins w:id="234" w:author="Sophie Mirviss" w:date="2017-05-08T00:37:00Z">
        <w:r w:rsidR="00F30C90">
          <w:rPr>
            <w:rFonts w:asciiTheme="majorHAnsi" w:eastAsiaTheme="majorEastAsia" w:hAnsiTheme="majorHAnsi" w:cstheme="majorBidi"/>
            <w:spacing w:val="-10"/>
            <w:kern w:val="28"/>
            <w:lang w:eastAsia="zh-CN"/>
          </w:rPr>
          <w:t xml:space="preserve"> very well, nor</w:t>
        </w:r>
      </w:ins>
      <w:r w:rsidR="00B940B3">
        <w:rPr>
          <w:rFonts w:asciiTheme="majorHAnsi" w:eastAsiaTheme="majorEastAsia" w:hAnsiTheme="majorHAnsi" w:cstheme="majorBidi"/>
          <w:spacing w:val="-10"/>
          <w:kern w:val="28"/>
          <w:lang w:eastAsia="zh-CN"/>
        </w:rPr>
        <w:t xml:space="preserve"> where it comes from.</w:t>
      </w:r>
    </w:p>
    <w:p w14:paraId="0711E007" w14:textId="53CC1FB8" w:rsidR="006C3E26" w:rsidRPr="006C3E26" w:rsidRDefault="00303649" w:rsidP="006C3E26">
      <w:pPr>
        <w:pStyle w:val="SectionTitle"/>
      </w:pPr>
      <w:r>
        <w:lastRenderedPageBreak/>
        <w:t>Works Cited</w:t>
      </w:r>
    </w:p>
    <w:p w14:paraId="2FB4C600" w14:textId="14D363D2" w:rsidR="00815155" w:rsidRDefault="00815155" w:rsidP="006C3E26">
      <w:pPr>
        <w:ind w:firstLine="0"/>
        <w:pPrChange w:id="235" w:author="Sophie Mirviss" w:date="2017-05-07T23:37:00Z">
          <w:pPr>
            <w:pStyle w:val="ListParagraph"/>
            <w:numPr>
              <w:numId w:val="14"/>
            </w:numPr>
            <w:ind w:left="1080" w:hanging="360"/>
          </w:pPr>
        </w:pPrChange>
      </w:pPr>
      <w:r>
        <w:t xml:space="preserve">Roger </w:t>
      </w:r>
      <w:proofErr w:type="spellStart"/>
      <w:r>
        <w:t>Ariew</w:t>
      </w:r>
      <w:proofErr w:type="spellEnd"/>
      <w:r>
        <w:t xml:space="preserve">, Eric Watkins, </w:t>
      </w:r>
      <w:r w:rsidRPr="00620E0B">
        <w:t>Modern Philosophy An Ant</w:t>
      </w:r>
      <w:r>
        <w:t>hology of Primary Sources 2</w:t>
      </w:r>
      <w:r w:rsidRPr="006C3E26">
        <w:rPr>
          <w:vertAlign w:val="superscript"/>
        </w:rPr>
        <w:t xml:space="preserve">nd </w:t>
      </w:r>
      <w:r>
        <w:t xml:space="preserve">Edition, Hackett Publishing Company, </w:t>
      </w:r>
      <w:r w:rsidR="00C224A8" w:rsidRPr="006C3E26">
        <w:rPr>
          <w:i/>
          <w:iCs/>
        </w:rPr>
        <w:t>David Hume</w:t>
      </w:r>
      <w:r w:rsidR="00C224A8" w:rsidRPr="00C224A8">
        <w:t>:</w:t>
      </w:r>
      <w:r w:rsidR="00C224A8" w:rsidRPr="006C3E26">
        <w:rPr>
          <w:sz w:val="22"/>
          <w:szCs w:val="22"/>
        </w:rPr>
        <w:t xml:space="preserve"> An Enquiry Concerning Human Understanding</w:t>
      </w:r>
      <w:r w:rsidR="00C224A8" w:rsidRPr="00C224A8">
        <w:t xml:space="preserve">, Section </w:t>
      </w:r>
      <w:r w:rsidRPr="00C224A8">
        <w:t>V</w:t>
      </w:r>
      <w:r w:rsidR="00C224A8" w:rsidRPr="00C224A8">
        <w:t>III</w:t>
      </w:r>
      <w:r w:rsidRPr="006C3E26">
        <w:rPr>
          <w:i/>
          <w:iCs/>
        </w:rPr>
        <w:t xml:space="preserve">, </w:t>
      </w:r>
      <w:r w:rsidR="00C224A8">
        <w:t>564-573</w:t>
      </w:r>
    </w:p>
    <w:p w14:paraId="11FFC863" w14:textId="2F9DD619" w:rsidR="00BD15DD" w:rsidRDefault="00BD15DD" w:rsidP="00815155">
      <w:pPr>
        <w:pStyle w:val="Bibliography"/>
        <w:ind w:left="720" w:hanging="720"/>
      </w:pPr>
    </w:p>
    <w:p w14:paraId="1CB73DF5" w14:textId="77777777" w:rsidR="00BD15DD" w:rsidRDefault="00BD15DD"/>
    <w:sectPr w:rsidR="00BD15DD">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ophie Mirviss" w:date="2017-05-07T23:11:00Z" w:initials="SM">
    <w:p w14:paraId="167DAA67" w14:textId="638397FC" w:rsidR="0019132C" w:rsidRDefault="0019132C">
      <w:pPr>
        <w:pStyle w:val="CommentText"/>
      </w:pPr>
      <w:ins w:id="8" w:author="Sophie Mirviss" w:date="2017-05-07T23:10:00Z">
        <w:r>
          <w:rPr>
            <w:rStyle w:val="CommentReference"/>
          </w:rPr>
          <w:annotationRef/>
        </w:r>
      </w:ins>
      <w:r>
        <w:t>Feel free to change this back if you don’t like what I did to the title. Its just a suggestion</w:t>
      </w:r>
    </w:p>
  </w:comment>
  <w:comment w:id="33" w:author="Sophie Mirviss" w:date="2017-05-07T23:16:00Z" w:initials="SM">
    <w:p w14:paraId="1347120D" w14:textId="5D458256" w:rsidR="0019132C" w:rsidRDefault="0019132C">
      <w:pPr>
        <w:pStyle w:val="CommentText"/>
      </w:pPr>
      <w:r>
        <w:rPr>
          <w:rStyle w:val="CommentReference"/>
        </w:rPr>
        <w:annotationRef/>
      </w:r>
      <w:r>
        <w:t>Language is WAY too casual</w:t>
      </w:r>
    </w:p>
  </w:comment>
  <w:comment w:id="55" w:author="Sophie Mirviss" w:date="2017-05-07T23:19:00Z" w:initials="SM">
    <w:p w14:paraId="6DECFDFD" w14:textId="03FC2922" w:rsidR="0019132C" w:rsidRDefault="0019132C">
      <w:pPr>
        <w:pStyle w:val="CommentText"/>
      </w:pPr>
      <w:r>
        <w:rPr>
          <w:rStyle w:val="CommentReference"/>
        </w:rPr>
        <w:annotationRef/>
      </w:r>
      <w:r>
        <w:t>Unclear about this last sentence</w:t>
      </w:r>
    </w:p>
  </w:comment>
  <w:comment w:id="79" w:author="Sophie Mirviss" w:date="2017-05-07T23:25:00Z" w:initials="SM">
    <w:p w14:paraId="2D46693E" w14:textId="68A40221" w:rsidR="0019132C" w:rsidRDefault="0019132C">
      <w:pPr>
        <w:pStyle w:val="CommentText"/>
      </w:pPr>
      <w:r>
        <w:rPr>
          <w:rStyle w:val="CommentReference"/>
        </w:rPr>
        <w:annotationRef/>
      </w:r>
      <w:r>
        <w:t xml:space="preserve">Unclear </w:t>
      </w:r>
    </w:p>
  </w:comment>
  <w:comment w:id="80" w:author="Sophie Mirviss" w:date="2017-05-07T23:25:00Z" w:initials="SM">
    <w:p w14:paraId="76858EDF" w14:textId="796AA04F" w:rsidR="0019132C" w:rsidRDefault="0019132C">
      <w:pPr>
        <w:pStyle w:val="CommentText"/>
      </w:pPr>
      <w:r>
        <w:rPr>
          <w:rStyle w:val="CommentReference"/>
        </w:rPr>
        <w:annotationRef/>
      </w:r>
      <w:r>
        <w:t>Punctuation goes INSIDE the quotation and footnote.</w:t>
      </w:r>
    </w:p>
  </w:comment>
  <w:comment w:id="93" w:author="Sophie Mirviss" w:date="2017-05-07T23:36:00Z" w:initials="SM">
    <w:p w14:paraId="269BD4CF" w14:textId="4F890B36" w:rsidR="0019132C" w:rsidRDefault="0019132C">
      <w:pPr>
        <w:pStyle w:val="CommentText"/>
      </w:pPr>
      <w:r>
        <w:rPr>
          <w:rStyle w:val="CommentReference"/>
        </w:rPr>
        <w:annotationRef/>
      </w:r>
      <w:r>
        <w:t xml:space="preserve">You can’t shorten words when writing. Can’t </w:t>
      </w:r>
      <w:r>
        <w:sym w:font="Wingdings" w:char="F0E0"/>
      </w:r>
      <w:r>
        <w:t xml:space="preserve"> cannot </w:t>
      </w:r>
    </w:p>
  </w:comment>
  <w:comment w:id="96" w:author="Sophie Mirviss" w:date="2017-05-07T23:44:00Z" w:initials="SM">
    <w:p w14:paraId="051B82E4" w14:textId="5AD1A51F" w:rsidR="0019132C" w:rsidRDefault="0019132C">
      <w:pPr>
        <w:pStyle w:val="CommentText"/>
      </w:pPr>
      <w:r>
        <w:rPr>
          <w:rStyle w:val="CommentReference"/>
        </w:rPr>
        <w:annotationRef/>
      </w:r>
      <w:r>
        <w:t xml:space="preserve">Unclear </w:t>
      </w:r>
    </w:p>
  </w:comment>
  <w:comment w:id="112" w:author="Sophie Mirviss" w:date="2017-05-07T23:51:00Z" w:initials="SM">
    <w:p w14:paraId="0CF33FFB" w14:textId="400EA827" w:rsidR="0019132C" w:rsidRDefault="0019132C">
      <w:pPr>
        <w:pStyle w:val="CommentText"/>
      </w:pPr>
      <w:r>
        <w:rPr>
          <w:rStyle w:val="CommentReference"/>
        </w:rPr>
        <w:annotationRef/>
      </w:r>
      <w:r>
        <w:t>This sentence is WAY too long. You should break it up</w:t>
      </w:r>
    </w:p>
  </w:comment>
  <w:comment w:id="122" w:author="Sophie Mirviss" w:date="2017-05-08T00:04:00Z" w:initials="SM">
    <w:p w14:paraId="4C40E454" w14:textId="1C8A10E1" w:rsidR="0019132C" w:rsidRDefault="0019132C">
      <w:pPr>
        <w:pStyle w:val="CommentText"/>
      </w:pPr>
      <w:r>
        <w:rPr>
          <w:rStyle w:val="CommentReference"/>
        </w:rPr>
        <w:annotationRef/>
      </w:r>
      <w:proofErr w:type="spellStart"/>
      <w:proofErr w:type="gramStart"/>
      <w:r>
        <w:t>wc</w:t>
      </w:r>
      <w:proofErr w:type="spellEnd"/>
      <w:proofErr w:type="gramEnd"/>
    </w:p>
  </w:comment>
  <w:comment w:id="186" w:author="Sophie Mirviss" w:date="2017-05-08T00:28:00Z" w:initials="SM">
    <w:p w14:paraId="2DDEEFFC" w14:textId="69EAA76A" w:rsidR="00F30C90" w:rsidRDefault="00F30C90">
      <w:pPr>
        <w:pStyle w:val="CommentText"/>
      </w:pPr>
      <w:r>
        <w:rPr>
          <w:rStyle w:val="CommentReference"/>
        </w:rPr>
        <w:annotationRef/>
      </w:r>
      <w:proofErr w:type="gramStart"/>
      <w:r>
        <w:t>unclear</w:t>
      </w:r>
      <w:proofErr w:type="gramEnd"/>
      <w:r>
        <w:t xml:space="preserve"> </w:t>
      </w:r>
    </w:p>
  </w:comment>
  <w:comment w:id="187" w:author="Sophie Mirviss" w:date="2017-05-08T00:29:00Z" w:initials="SM">
    <w:p w14:paraId="6A256AF1" w14:textId="501A4181" w:rsidR="00F30C90" w:rsidRDefault="00F30C90">
      <w:pPr>
        <w:pStyle w:val="CommentText"/>
      </w:pPr>
      <w:r>
        <w:rPr>
          <w:rStyle w:val="CommentReference"/>
        </w:rPr>
        <w:annotationRef/>
      </w:r>
      <w:proofErr w:type="gramStart"/>
      <w:r>
        <w:t>huh</w:t>
      </w:r>
      <w:proofErr w:type="gramEnd"/>
      <w:r>
        <w:t xml:space="preserve">? </w:t>
      </w:r>
    </w:p>
  </w:comment>
  <w:comment w:id="215" w:author="Sophie Mirviss" w:date="2017-05-08T00:38:00Z" w:initials="SM">
    <w:p w14:paraId="64258F66" w14:textId="3F51B4AD" w:rsidR="00F30C90" w:rsidRDefault="00F30C90">
      <w:pPr>
        <w:pStyle w:val="CommentText"/>
      </w:pPr>
      <w:r>
        <w:rPr>
          <w:rStyle w:val="CommentReference"/>
        </w:rPr>
        <w:annotationRef/>
      </w:r>
      <w:r>
        <w:t>I’d find a section in here somewhere to clarify a new paragraph where your conclusion starts</w:t>
      </w:r>
    </w:p>
  </w:comment>
  <w:comment w:id="221" w:author="Sophie Mirviss" w:date="2017-05-08T00:36:00Z" w:initials="SM">
    <w:p w14:paraId="240EDA83" w14:textId="33431818" w:rsidR="00F30C90" w:rsidRDefault="00F30C90">
      <w:pPr>
        <w:pStyle w:val="CommentText"/>
      </w:pPr>
      <w:r>
        <w:rPr>
          <w:rStyle w:val="CommentReference"/>
        </w:rPr>
        <w:annotationRef/>
      </w:r>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8474A" w14:textId="77777777" w:rsidR="0019132C" w:rsidRDefault="0019132C">
      <w:pPr>
        <w:spacing w:line="240" w:lineRule="auto"/>
      </w:pPr>
      <w:r>
        <w:separator/>
      </w:r>
    </w:p>
  </w:endnote>
  <w:endnote w:type="continuationSeparator" w:id="0">
    <w:p w14:paraId="3D7CE4AB" w14:textId="77777777" w:rsidR="0019132C" w:rsidRDefault="00191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01EBF" w14:textId="77777777" w:rsidR="0019132C" w:rsidRDefault="0019132C">
      <w:pPr>
        <w:spacing w:line="240" w:lineRule="auto"/>
      </w:pPr>
      <w:r>
        <w:separator/>
      </w:r>
    </w:p>
  </w:footnote>
  <w:footnote w:type="continuationSeparator" w:id="0">
    <w:p w14:paraId="165E1A70" w14:textId="77777777" w:rsidR="0019132C" w:rsidRDefault="0019132C">
      <w:pPr>
        <w:spacing w:line="240" w:lineRule="auto"/>
      </w:pPr>
      <w:r>
        <w:continuationSeparator/>
      </w:r>
    </w:p>
  </w:footnote>
  <w:footnote w:id="1">
    <w:p w14:paraId="51FCB824" w14:textId="78CB70F4" w:rsidR="0019132C" w:rsidRDefault="0019132C" w:rsidP="00C0119F">
      <w:pPr>
        <w:pStyle w:val="FootnoteText"/>
        <w:spacing w:line="240" w:lineRule="auto"/>
        <w:pPrChange w:id="42" w:author="Sophie Mirviss" w:date="2017-05-07T23:19: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565</w:t>
      </w:r>
    </w:p>
  </w:footnote>
  <w:footnote w:id="2">
    <w:p w14:paraId="05317B51" w14:textId="1C9CFBB8" w:rsidR="0019132C" w:rsidRDefault="0019132C" w:rsidP="00C0119F">
      <w:pPr>
        <w:pStyle w:val="FootnoteText"/>
        <w:spacing w:line="240" w:lineRule="auto"/>
        <w:pPrChange w:id="58" w:author="Sophie Mirviss" w:date="2017-05-07T23:26: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565</w:t>
      </w:r>
    </w:p>
  </w:footnote>
  <w:footnote w:id="3">
    <w:p w14:paraId="350F9524" w14:textId="3907EE7C" w:rsidR="0019132C" w:rsidRDefault="0019132C" w:rsidP="00C0119F">
      <w:pPr>
        <w:pStyle w:val="FootnoteText"/>
        <w:spacing w:line="240" w:lineRule="auto"/>
        <w:pPrChange w:id="82" w:author="Sophie Mirviss" w:date="2017-05-07T23:26: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566</w:t>
      </w:r>
    </w:p>
  </w:footnote>
  <w:footnote w:id="4">
    <w:p w14:paraId="72725BCD" w14:textId="47574BCD" w:rsidR="0019132C" w:rsidRDefault="0019132C" w:rsidP="006C3E26">
      <w:pPr>
        <w:pStyle w:val="FootnoteText"/>
        <w:spacing w:line="240" w:lineRule="auto"/>
        <w:pPrChange w:id="90"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567</w:t>
      </w:r>
    </w:p>
  </w:footnote>
  <w:footnote w:id="5">
    <w:p w14:paraId="7C927072" w14:textId="48D7DC64" w:rsidR="0019132C" w:rsidRDefault="0019132C" w:rsidP="006C3E26">
      <w:pPr>
        <w:pStyle w:val="FootnoteText"/>
        <w:spacing w:line="240" w:lineRule="auto"/>
        <w:pPrChange w:id="100"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6">
    <w:p w14:paraId="48CA7E12" w14:textId="2C016D85" w:rsidR="0019132C" w:rsidRDefault="0019132C" w:rsidP="006C3E26">
      <w:pPr>
        <w:pStyle w:val="FootnoteText"/>
        <w:spacing w:line="240" w:lineRule="auto"/>
        <w:pPrChange w:id="103"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7">
    <w:p w14:paraId="22F112EB" w14:textId="073D7D40" w:rsidR="0019132C" w:rsidRDefault="0019132C" w:rsidP="006C3E26">
      <w:pPr>
        <w:pStyle w:val="FootnoteText"/>
        <w:spacing w:line="240" w:lineRule="auto"/>
        <w:pPrChange w:id="108"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8">
    <w:p w14:paraId="165B1470" w14:textId="3A4C13BD" w:rsidR="0019132C" w:rsidRDefault="0019132C" w:rsidP="006C3E26">
      <w:pPr>
        <w:pStyle w:val="FootnoteText"/>
        <w:spacing w:line="240" w:lineRule="auto"/>
        <w:pPrChange w:id="114"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9">
    <w:p w14:paraId="59D0DE99" w14:textId="354D73E0" w:rsidR="0019132C" w:rsidRDefault="0019132C" w:rsidP="006C3E26">
      <w:pPr>
        <w:pStyle w:val="FootnoteText"/>
        <w:spacing w:line="240" w:lineRule="auto"/>
        <w:pPrChange w:id="125"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570</w:t>
      </w:r>
    </w:p>
  </w:footnote>
  <w:footnote w:id="10">
    <w:p w14:paraId="4E8042AD" w14:textId="598D6970" w:rsidR="0019132C" w:rsidRDefault="0019132C" w:rsidP="006C3E26">
      <w:pPr>
        <w:pStyle w:val="FootnoteText"/>
        <w:spacing w:line="240" w:lineRule="auto"/>
        <w:pPrChange w:id="136"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571</w:t>
      </w:r>
    </w:p>
  </w:footnote>
  <w:footnote w:id="11">
    <w:p w14:paraId="1D75D6C1" w14:textId="3FB800EA" w:rsidR="0019132C" w:rsidRDefault="0019132C" w:rsidP="006C3E26">
      <w:pPr>
        <w:pStyle w:val="FootnoteText"/>
        <w:spacing w:line="240" w:lineRule="auto"/>
        <w:pPrChange w:id="151"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572</w:t>
      </w:r>
    </w:p>
  </w:footnote>
  <w:footnote w:id="12">
    <w:p w14:paraId="1288A4A2" w14:textId="4BEB2E1A" w:rsidR="0019132C" w:rsidRDefault="0019132C" w:rsidP="006C3E26">
      <w:pPr>
        <w:pStyle w:val="FootnoteText"/>
        <w:spacing w:line="240" w:lineRule="auto"/>
        <w:pPrChange w:id="166"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572</w:t>
      </w:r>
    </w:p>
  </w:footnote>
  <w:footnote w:id="13">
    <w:p w14:paraId="303BEFBF" w14:textId="44B54B8A" w:rsidR="0019132C" w:rsidRDefault="0019132C" w:rsidP="006C3E26">
      <w:pPr>
        <w:pStyle w:val="FootnoteText"/>
        <w:spacing w:line="240" w:lineRule="auto"/>
        <w:pPrChange w:id="204"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14">
    <w:p w14:paraId="6F0969F8" w14:textId="2D7F0E43" w:rsidR="0019132C" w:rsidRDefault="0019132C" w:rsidP="006C3E26">
      <w:pPr>
        <w:pStyle w:val="FootnoteText"/>
        <w:spacing w:line="240" w:lineRule="auto"/>
        <w:pPrChange w:id="208"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572</w:t>
      </w:r>
    </w:p>
  </w:footnote>
  <w:footnote w:id="15">
    <w:p w14:paraId="7FD8E066" w14:textId="0330CBF2" w:rsidR="0019132C" w:rsidRDefault="0019132C" w:rsidP="006C3E26">
      <w:pPr>
        <w:pStyle w:val="FootnoteText"/>
        <w:spacing w:line="240" w:lineRule="auto"/>
        <w:pPrChange w:id="222" w:author="Sophie Mirviss" w:date="2017-05-07T23:37:00Z">
          <w:pPr>
            <w:pStyle w:val="FootnoteText"/>
          </w:pPr>
        </w:pPrChange>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AD6E7" w14:textId="77777777" w:rsidR="0019132C" w:rsidRDefault="0019132C" w:rsidP="0001206B">
    <w:pPr>
      <w:pStyle w:val="Header"/>
    </w:pPr>
    <w:sdt>
      <w:sdtPr>
        <w:id w:val="1568531701"/>
        <w:placeholder>
          <w:docPart w:val="DF7E928BBA108549B328C2478D87257F"/>
        </w:placeholder>
        <w:dataBinding w:prefixMappings="xmlns:ns0='http://schemas.microsoft.com/office/2006/coverPageProps' " w:xpath="/ns0:CoverPageProperties[1]/ns0:Abstract[1]" w:storeItemID="{55AF091B-3C7A-41E3-B477-F2FDAA23CFDA}"/>
        <w:text/>
      </w:sdtPr>
      <w:sdtContent>
        <w:proofErr w:type="spellStart"/>
        <w:r>
          <w:t>Suyi</w:t>
        </w:r>
        <w:proofErr w:type="spellEnd"/>
        <w:r>
          <w:t xml:space="preserve"> Liu</w:t>
        </w:r>
      </w:sdtContent>
    </w:sdt>
    <w:r>
      <w:t xml:space="preserve"> </w:t>
    </w:r>
    <w:r>
      <w:fldChar w:fldCharType="begin"/>
    </w:r>
    <w:r>
      <w:instrText xml:space="preserve"> PAGE   \* MERGEFORMAT </w:instrText>
    </w:r>
    <w:r>
      <w:fldChar w:fldCharType="separate"/>
    </w:r>
    <w:r w:rsidR="00600443">
      <w:rPr>
        <w:noProof/>
      </w:rPr>
      <w:t>7</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7E938" w14:textId="77777777" w:rsidR="0019132C" w:rsidRDefault="0019132C">
    <w:pPr>
      <w:pStyle w:val="Header"/>
    </w:pPr>
    <w:sdt>
      <w:sdtPr>
        <w:id w:val="-348181431"/>
        <w:placeholder>
          <w:docPart w:val="FC4B1B6B999C7D4484B3C83868D3DA3F"/>
        </w:placeholder>
        <w:dataBinding w:prefixMappings="xmlns:ns0='http://schemas.microsoft.com/office/2006/coverPageProps' " w:xpath="/ns0:CoverPageProperties[1]/ns0:Abstract[1]" w:storeItemID="{55AF091B-3C7A-41E3-B477-F2FDAA23CFDA}"/>
        <w:text/>
      </w:sdtPr>
      <w:sdtContent>
        <w:proofErr w:type="spellStart"/>
        <w:r>
          <w:t>Suyi</w:t>
        </w:r>
        <w:proofErr w:type="spellEnd"/>
        <w:r>
          <w:t xml:space="preserve"> Liu</w:t>
        </w:r>
      </w:sdtContent>
    </w:sdt>
    <w:r>
      <w:t xml:space="preserve"> </w:t>
    </w:r>
    <w:r>
      <w:fldChar w:fldCharType="begin"/>
    </w:r>
    <w:r>
      <w:instrText xml:space="preserve"> PAGE   \* MERGEFORMAT </w:instrText>
    </w:r>
    <w:r>
      <w:fldChar w:fldCharType="separate"/>
    </w:r>
    <w:r w:rsidR="00600443">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D272B6"/>
    <w:multiLevelType w:val="hybridMultilevel"/>
    <w:tmpl w:val="17C402F6"/>
    <w:lvl w:ilvl="0" w:tplc="283AC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06B"/>
    <w:rsid w:val="00002069"/>
    <w:rsid w:val="0001206B"/>
    <w:rsid w:val="00016145"/>
    <w:rsid w:val="00030551"/>
    <w:rsid w:val="00040983"/>
    <w:rsid w:val="00045A77"/>
    <w:rsid w:val="000506E4"/>
    <w:rsid w:val="00055219"/>
    <w:rsid w:val="000775B2"/>
    <w:rsid w:val="0008339E"/>
    <w:rsid w:val="000C1C0B"/>
    <w:rsid w:val="000F18BB"/>
    <w:rsid w:val="00105372"/>
    <w:rsid w:val="00114477"/>
    <w:rsid w:val="001155F5"/>
    <w:rsid w:val="0012071F"/>
    <w:rsid w:val="00122FF9"/>
    <w:rsid w:val="00124851"/>
    <w:rsid w:val="001306D4"/>
    <w:rsid w:val="00155B0A"/>
    <w:rsid w:val="001841D2"/>
    <w:rsid w:val="0019132C"/>
    <w:rsid w:val="001C51C2"/>
    <w:rsid w:val="001E7B19"/>
    <w:rsid w:val="001F5B8B"/>
    <w:rsid w:val="00217D78"/>
    <w:rsid w:val="00236026"/>
    <w:rsid w:val="00244D39"/>
    <w:rsid w:val="002467AD"/>
    <w:rsid w:val="00253761"/>
    <w:rsid w:val="002565F0"/>
    <w:rsid w:val="002958C9"/>
    <w:rsid w:val="002A22D9"/>
    <w:rsid w:val="002C2E97"/>
    <w:rsid w:val="00302EDD"/>
    <w:rsid w:val="00303649"/>
    <w:rsid w:val="0032024C"/>
    <w:rsid w:val="003206F5"/>
    <w:rsid w:val="00320F64"/>
    <w:rsid w:val="00365FFF"/>
    <w:rsid w:val="00374BC0"/>
    <w:rsid w:val="003908CE"/>
    <w:rsid w:val="003A2CC4"/>
    <w:rsid w:val="003F1521"/>
    <w:rsid w:val="00480E0B"/>
    <w:rsid w:val="004A6A9C"/>
    <w:rsid w:val="004C29E6"/>
    <w:rsid w:val="004C78D5"/>
    <w:rsid w:val="004F7FE8"/>
    <w:rsid w:val="00504586"/>
    <w:rsid w:val="00507F4F"/>
    <w:rsid w:val="00540ECF"/>
    <w:rsid w:val="00554B6D"/>
    <w:rsid w:val="005564EC"/>
    <w:rsid w:val="00573C1A"/>
    <w:rsid w:val="005A5E03"/>
    <w:rsid w:val="005B1E3B"/>
    <w:rsid w:val="00600443"/>
    <w:rsid w:val="0060227A"/>
    <w:rsid w:val="00603F1C"/>
    <w:rsid w:val="00622A72"/>
    <w:rsid w:val="00634D84"/>
    <w:rsid w:val="006437BD"/>
    <w:rsid w:val="00692697"/>
    <w:rsid w:val="006A11FB"/>
    <w:rsid w:val="006A21D4"/>
    <w:rsid w:val="006B7D98"/>
    <w:rsid w:val="006C3E26"/>
    <w:rsid w:val="00744E6B"/>
    <w:rsid w:val="00755478"/>
    <w:rsid w:val="00760306"/>
    <w:rsid w:val="00776FE4"/>
    <w:rsid w:val="00786F6A"/>
    <w:rsid w:val="0079171D"/>
    <w:rsid w:val="007B4D27"/>
    <w:rsid w:val="007B7311"/>
    <w:rsid w:val="007C5471"/>
    <w:rsid w:val="007E05BA"/>
    <w:rsid w:val="00815155"/>
    <w:rsid w:val="00822A56"/>
    <w:rsid w:val="0083441C"/>
    <w:rsid w:val="00835102"/>
    <w:rsid w:val="008372C3"/>
    <w:rsid w:val="0085012B"/>
    <w:rsid w:val="00850C1D"/>
    <w:rsid w:val="00856A99"/>
    <w:rsid w:val="008633AF"/>
    <w:rsid w:val="008921C7"/>
    <w:rsid w:val="008A69CD"/>
    <w:rsid w:val="008A7AD5"/>
    <w:rsid w:val="008C4CA6"/>
    <w:rsid w:val="008D08D7"/>
    <w:rsid w:val="0090062E"/>
    <w:rsid w:val="00900964"/>
    <w:rsid w:val="00940401"/>
    <w:rsid w:val="00953269"/>
    <w:rsid w:val="00954AF3"/>
    <w:rsid w:val="00956274"/>
    <w:rsid w:val="00961D52"/>
    <w:rsid w:val="00973A55"/>
    <w:rsid w:val="00985040"/>
    <w:rsid w:val="009D1314"/>
    <w:rsid w:val="00A1393A"/>
    <w:rsid w:val="00A31A78"/>
    <w:rsid w:val="00A61969"/>
    <w:rsid w:val="00AB1079"/>
    <w:rsid w:val="00AE2879"/>
    <w:rsid w:val="00AF729D"/>
    <w:rsid w:val="00B31847"/>
    <w:rsid w:val="00B31D9F"/>
    <w:rsid w:val="00B35A06"/>
    <w:rsid w:val="00B52265"/>
    <w:rsid w:val="00B84A28"/>
    <w:rsid w:val="00B85F21"/>
    <w:rsid w:val="00B940B3"/>
    <w:rsid w:val="00BA6E91"/>
    <w:rsid w:val="00BA772C"/>
    <w:rsid w:val="00BD15DD"/>
    <w:rsid w:val="00C0119F"/>
    <w:rsid w:val="00C224A8"/>
    <w:rsid w:val="00C318A9"/>
    <w:rsid w:val="00C419B3"/>
    <w:rsid w:val="00C45989"/>
    <w:rsid w:val="00C47DF0"/>
    <w:rsid w:val="00C57D3A"/>
    <w:rsid w:val="00CA7076"/>
    <w:rsid w:val="00CE2FA0"/>
    <w:rsid w:val="00D10B0B"/>
    <w:rsid w:val="00D658CF"/>
    <w:rsid w:val="00D9698C"/>
    <w:rsid w:val="00DE1ED6"/>
    <w:rsid w:val="00DE4AE4"/>
    <w:rsid w:val="00DE4B77"/>
    <w:rsid w:val="00DF57E9"/>
    <w:rsid w:val="00E5176B"/>
    <w:rsid w:val="00E80070"/>
    <w:rsid w:val="00E85B74"/>
    <w:rsid w:val="00E9185E"/>
    <w:rsid w:val="00EC56ED"/>
    <w:rsid w:val="00ED170F"/>
    <w:rsid w:val="00ED6188"/>
    <w:rsid w:val="00EF283A"/>
    <w:rsid w:val="00EF5BB7"/>
    <w:rsid w:val="00F30C90"/>
    <w:rsid w:val="00F60AB7"/>
    <w:rsid w:val="00FA07FA"/>
    <w:rsid w:val="00FA4317"/>
    <w:rsid w:val="00FA52DA"/>
    <w:rsid w:val="00FB26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15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374BC0"/>
    <w:rPr>
      <w:vertAlign w:val="superscript"/>
    </w:rPr>
  </w:style>
  <w:style w:type="paragraph" w:styleId="ListParagraph">
    <w:name w:val="List Paragraph"/>
    <w:basedOn w:val="Normal"/>
    <w:uiPriority w:val="34"/>
    <w:unhideWhenUsed/>
    <w:qFormat/>
    <w:rsid w:val="00815155"/>
    <w:pPr>
      <w:ind w:left="720"/>
      <w:contextualSpacing/>
    </w:pPr>
  </w:style>
  <w:style w:type="character" w:styleId="CommentReference">
    <w:name w:val="annotation reference"/>
    <w:basedOn w:val="DefaultParagraphFont"/>
    <w:uiPriority w:val="99"/>
    <w:semiHidden/>
    <w:unhideWhenUsed/>
    <w:rsid w:val="00C0119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374BC0"/>
    <w:rPr>
      <w:vertAlign w:val="superscript"/>
    </w:rPr>
  </w:style>
  <w:style w:type="paragraph" w:styleId="ListParagraph">
    <w:name w:val="List Paragraph"/>
    <w:basedOn w:val="Normal"/>
    <w:uiPriority w:val="34"/>
    <w:unhideWhenUsed/>
    <w:qFormat/>
    <w:rsid w:val="00815155"/>
    <w:pPr>
      <w:ind w:left="720"/>
      <w:contextualSpacing/>
    </w:pPr>
  </w:style>
  <w:style w:type="character" w:styleId="CommentReference">
    <w:name w:val="annotation reference"/>
    <w:basedOn w:val="DefaultParagraphFont"/>
    <w:uiPriority w:val="99"/>
    <w:semiHidden/>
    <w:unhideWhenUsed/>
    <w:rsid w:val="00C011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4478367">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7E928BBA108549B328C2478D87257F"/>
        <w:category>
          <w:name w:val="General"/>
          <w:gallery w:val="placeholder"/>
        </w:category>
        <w:types>
          <w:type w:val="bbPlcHdr"/>
        </w:types>
        <w:behaviors>
          <w:behavior w:val="content"/>
        </w:behaviors>
        <w:guid w:val="{0650DCBC-CF8F-F54C-BA44-923B589E8ADE}"/>
      </w:docPartPr>
      <w:docPartBody>
        <w:p w:rsidR="00194FEE" w:rsidRDefault="000C1B51">
          <w:pPr>
            <w:pStyle w:val="DF7E928BBA108549B328C2478D87257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51"/>
    <w:rsid w:val="000C1B51"/>
    <w:rsid w:val="00194FEE"/>
    <w:rsid w:val="00F71D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8481226811449AFD5E9C7B885E2F4">
    <w:name w:val="C308481226811449AFD5E9C7B885E2F4"/>
  </w:style>
  <w:style w:type="paragraph" w:customStyle="1" w:styleId="5A334C6847DF5440A0083F6E4D213E4E">
    <w:name w:val="5A334C6847DF5440A0083F6E4D213E4E"/>
  </w:style>
  <w:style w:type="paragraph" w:customStyle="1" w:styleId="C5D8720E3ABBCA49A2DD947ED879C19D">
    <w:name w:val="C5D8720E3ABBCA49A2DD947ED879C19D"/>
  </w:style>
  <w:style w:type="paragraph" w:customStyle="1" w:styleId="547CB75C8D9FAF4C8F6EEEA217B9E641">
    <w:name w:val="547CB75C8D9FAF4C8F6EEEA217B9E641"/>
  </w:style>
  <w:style w:type="paragraph" w:customStyle="1" w:styleId="78669CB4ED21AA4B90C1BF7F4BDC3F30">
    <w:name w:val="78669CB4ED21AA4B90C1BF7F4BDC3F30"/>
  </w:style>
  <w:style w:type="paragraph" w:customStyle="1" w:styleId="AC14E4350945B541A1E32285FCA8B58E">
    <w:name w:val="AC14E4350945B541A1E32285FCA8B58E"/>
  </w:style>
  <w:style w:type="character" w:styleId="Emphasis">
    <w:name w:val="Emphasis"/>
    <w:basedOn w:val="DefaultParagraphFont"/>
    <w:uiPriority w:val="2"/>
    <w:qFormat/>
    <w:rPr>
      <w:i/>
      <w:iCs/>
    </w:rPr>
  </w:style>
  <w:style w:type="paragraph" w:customStyle="1" w:styleId="6CE8F951204B28409C8CD84160040447">
    <w:name w:val="6CE8F951204B28409C8CD84160040447"/>
  </w:style>
  <w:style w:type="paragraph" w:customStyle="1" w:styleId="CC82155765CB4543ADF8B3C33FABCDC7">
    <w:name w:val="CC82155765CB4543ADF8B3C33FABCDC7"/>
  </w:style>
  <w:style w:type="paragraph" w:customStyle="1" w:styleId="3AB889CC1CC3E54E8302652671021E3C">
    <w:name w:val="3AB889CC1CC3E54E8302652671021E3C"/>
  </w:style>
  <w:style w:type="paragraph" w:customStyle="1" w:styleId="05253D0F4E043F45881C5856A17DE9A9">
    <w:name w:val="05253D0F4E043F45881C5856A17DE9A9"/>
  </w:style>
  <w:style w:type="paragraph" w:customStyle="1" w:styleId="DA1E690381EA32448328166FDB747939">
    <w:name w:val="DA1E690381EA32448328166FDB747939"/>
  </w:style>
  <w:style w:type="paragraph" w:customStyle="1" w:styleId="751C2B2B606832489CF3246650DD7D64">
    <w:name w:val="751C2B2B606832489CF3246650DD7D64"/>
  </w:style>
  <w:style w:type="paragraph" w:customStyle="1" w:styleId="ED2613CDB6627943AAA0FF25978CB9D7">
    <w:name w:val="ED2613CDB6627943AAA0FF25978CB9D7"/>
  </w:style>
  <w:style w:type="paragraph" w:customStyle="1" w:styleId="83C6F0E8CFD9E74685966C08FF6A592B">
    <w:name w:val="83C6F0E8CFD9E74685966C08FF6A592B"/>
  </w:style>
  <w:style w:type="paragraph" w:customStyle="1" w:styleId="D455ACBA1BB23E4B9F74F9180E01E260">
    <w:name w:val="D455ACBA1BB23E4B9F74F9180E01E260"/>
  </w:style>
  <w:style w:type="paragraph" w:customStyle="1" w:styleId="9531281B9DDD904B84BA2AC64F068DAC">
    <w:name w:val="9531281B9DDD904B84BA2AC64F068DAC"/>
  </w:style>
  <w:style w:type="paragraph" w:customStyle="1" w:styleId="7FA9D40B83D34F4390BD4909A5786514">
    <w:name w:val="7FA9D40B83D34F4390BD4909A5786514"/>
  </w:style>
  <w:style w:type="paragraph" w:customStyle="1" w:styleId="60D9B05FC4EC3B4FAD113DA9EEBBF028">
    <w:name w:val="60D9B05FC4EC3B4FAD113DA9EEBBF028"/>
  </w:style>
  <w:style w:type="paragraph" w:customStyle="1" w:styleId="A84F07C9E9849B4AA00FA903DACCCDA8">
    <w:name w:val="A84F07C9E9849B4AA00FA903DACCCDA8"/>
  </w:style>
  <w:style w:type="paragraph" w:customStyle="1" w:styleId="EF0F6E43AE0F474AA1B4DD4A8FD90068">
    <w:name w:val="EF0F6E43AE0F474AA1B4DD4A8FD90068"/>
  </w:style>
  <w:style w:type="paragraph" w:customStyle="1" w:styleId="BA98746240E3494CA64BA7082FCD2C2A">
    <w:name w:val="BA98746240E3494CA64BA7082FCD2C2A"/>
  </w:style>
  <w:style w:type="paragraph" w:styleId="Bibliography">
    <w:name w:val="Bibliography"/>
    <w:basedOn w:val="Normal"/>
    <w:next w:val="Normal"/>
    <w:uiPriority w:val="37"/>
    <w:semiHidden/>
    <w:unhideWhenUsed/>
  </w:style>
  <w:style w:type="paragraph" w:customStyle="1" w:styleId="FBFB2DC0CA6EF1458BFA0672A8B94D2D">
    <w:name w:val="FBFB2DC0CA6EF1458BFA0672A8B94D2D"/>
  </w:style>
  <w:style w:type="paragraph" w:customStyle="1" w:styleId="DF7E928BBA108549B328C2478D87257F">
    <w:name w:val="DF7E928BBA108549B328C2478D87257F"/>
  </w:style>
  <w:style w:type="paragraph" w:customStyle="1" w:styleId="FC4B1B6B999C7D4484B3C83868D3DA3F">
    <w:name w:val="FC4B1B6B999C7D4484B3C83868D3DA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8481226811449AFD5E9C7B885E2F4">
    <w:name w:val="C308481226811449AFD5E9C7B885E2F4"/>
  </w:style>
  <w:style w:type="paragraph" w:customStyle="1" w:styleId="5A334C6847DF5440A0083F6E4D213E4E">
    <w:name w:val="5A334C6847DF5440A0083F6E4D213E4E"/>
  </w:style>
  <w:style w:type="paragraph" w:customStyle="1" w:styleId="C5D8720E3ABBCA49A2DD947ED879C19D">
    <w:name w:val="C5D8720E3ABBCA49A2DD947ED879C19D"/>
  </w:style>
  <w:style w:type="paragraph" w:customStyle="1" w:styleId="547CB75C8D9FAF4C8F6EEEA217B9E641">
    <w:name w:val="547CB75C8D9FAF4C8F6EEEA217B9E641"/>
  </w:style>
  <w:style w:type="paragraph" w:customStyle="1" w:styleId="78669CB4ED21AA4B90C1BF7F4BDC3F30">
    <w:name w:val="78669CB4ED21AA4B90C1BF7F4BDC3F30"/>
  </w:style>
  <w:style w:type="paragraph" w:customStyle="1" w:styleId="AC14E4350945B541A1E32285FCA8B58E">
    <w:name w:val="AC14E4350945B541A1E32285FCA8B58E"/>
  </w:style>
  <w:style w:type="character" w:styleId="Emphasis">
    <w:name w:val="Emphasis"/>
    <w:basedOn w:val="DefaultParagraphFont"/>
    <w:uiPriority w:val="2"/>
    <w:qFormat/>
    <w:rPr>
      <w:i/>
      <w:iCs/>
    </w:rPr>
  </w:style>
  <w:style w:type="paragraph" w:customStyle="1" w:styleId="6CE8F951204B28409C8CD84160040447">
    <w:name w:val="6CE8F951204B28409C8CD84160040447"/>
  </w:style>
  <w:style w:type="paragraph" w:customStyle="1" w:styleId="CC82155765CB4543ADF8B3C33FABCDC7">
    <w:name w:val="CC82155765CB4543ADF8B3C33FABCDC7"/>
  </w:style>
  <w:style w:type="paragraph" w:customStyle="1" w:styleId="3AB889CC1CC3E54E8302652671021E3C">
    <w:name w:val="3AB889CC1CC3E54E8302652671021E3C"/>
  </w:style>
  <w:style w:type="paragraph" w:customStyle="1" w:styleId="05253D0F4E043F45881C5856A17DE9A9">
    <w:name w:val="05253D0F4E043F45881C5856A17DE9A9"/>
  </w:style>
  <w:style w:type="paragraph" w:customStyle="1" w:styleId="DA1E690381EA32448328166FDB747939">
    <w:name w:val="DA1E690381EA32448328166FDB747939"/>
  </w:style>
  <w:style w:type="paragraph" w:customStyle="1" w:styleId="751C2B2B606832489CF3246650DD7D64">
    <w:name w:val="751C2B2B606832489CF3246650DD7D64"/>
  </w:style>
  <w:style w:type="paragraph" w:customStyle="1" w:styleId="ED2613CDB6627943AAA0FF25978CB9D7">
    <w:name w:val="ED2613CDB6627943AAA0FF25978CB9D7"/>
  </w:style>
  <w:style w:type="paragraph" w:customStyle="1" w:styleId="83C6F0E8CFD9E74685966C08FF6A592B">
    <w:name w:val="83C6F0E8CFD9E74685966C08FF6A592B"/>
  </w:style>
  <w:style w:type="paragraph" w:customStyle="1" w:styleId="D455ACBA1BB23E4B9F74F9180E01E260">
    <w:name w:val="D455ACBA1BB23E4B9F74F9180E01E260"/>
  </w:style>
  <w:style w:type="paragraph" w:customStyle="1" w:styleId="9531281B9DDD904B84BA2AC64F068DAC">
    <w:name w:val="9531281B9DDD904B84BA2AC64F068DAC"/>
  </w:style>
  <w:style w:type="paragraph" w:customStyle="1" w:styleId="7FA9D40B83D34F4390BD4909A5786514">
    <w:name w:val="7FA9D40B83D34F4390BD4909A5786514"/>
  </w:style>
  <w:style w:type="paragraph" w:customStyle="1" w:styleId="60D9B05FC4EC3B4FAD113DA9EEBBF028">
    <w:name w:val="60D9B05FC4EC3B4FAD113DA9EEBBF028"/>
  </w:style>
  <w:style w:type="paragraph" w:customStyle="1" w:styleId="A84F07C9E9849B4AA00FA903DACCCDA8">
    <w:name w:val="A84F07C9E9849B4AA00FA903DACCCDA8"/>
  </w:style>
  <w:style w:type="paragraph" w:customStyle="1" w:styleId="EF0F6E43AE0F474AA1B4DD4A8FD90068">
    <w:name w:val="EF0F6E43AE0F474AA1B4DD4A8FD90068"/>
  </w:style>
  <w:style w:type="paragraph" w:customStyle="1" w:styleId="BA98746240E3494CA64BA7082FCD2C2A">
    <w:name w:val="BA98746240E3494CA64BA7082FCD2C2A"/>
  </w:style>
  <w:style w:type="paragraph" w:styleId="Bibliography">
    <w:name w:val="Bibliography"/>
    <w:basedOn w:val="Normal"/>
    <w:next w:val="Normal"/>
    <w:uiPriority w:val="37"/>
    <w:semiHidden/>
    <w:unhideWhenUsed/>
  </w:style>
  <w:style w:type="paragraph" w:customStyle="1" w:styleId="FBFB2DC0CA6EF1458BFA0672A8B94D2D">
    <w:name w:val="FBFB2DC0CA6EF1458BFA0672A8B94D2D"/>
  </w:style>
  <w:style w:type="paragraph" w:customStyle="1" w:styleId="DF7E928BBA108549B328C2478D87257F">
    <w:name w:val="DF7E928BBA108549B328C2478D87257F"/>
  </w:style>
  <w:style w:type="paragraph" w:customStyle="1" w:styleId="FC4B1B6B999C7D4484B3C83868D3DA3F">
    <w:name w:val="FC4B1B6B999C7D4484B3C83868D3D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Suyi Liu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561EB-D511-E64C-BB07-CC99C07B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2150</Words>
  <Characters>11592</Characters>
  <Application>Microsoft Macintosh Word</Application>
  <DocSecurity>0</DocSecurity>
  <Lines>163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刘苏怡</dc:creator>
  <cp:keywords/>
  <dc:description/>
  <cp:lastModifiedBy>Sophie Mirviss</cp:lastModifiedBy>
  <cp:revision>2</cp:revision>
  <dcterms:created xsi:type="dcterms:W3CDTF">2017-05-08T04:38:00Z</dcterms:created>
  <dcterms:modified xsi:type="dcterms:W3CDTF">2017-05-08T04:38:00Z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